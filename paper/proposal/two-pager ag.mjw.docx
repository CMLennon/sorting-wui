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9888" w14:textId="6EAE0526" w:rsidR="008C7005" w:rsidRPr="003B3679" w:rsidRDefault="008C7005" w:rsidP="003B3679">
      <w:pPr>
        <w:pStyle w:val="Header"/>
        <w:jc w:val="center"/>
        <w:rPr>
          <w:rFonts w:ascii="Calibre Semibold" w:hAnsi="Calibre Semibold" w:cs="Arial"/>
          <w:bCs/>
          <w:sz w:val="28"/>
          <w:szCs w:val="28"/>
          <w:rPrChange w:id="0" w:author="Wibbenmeyer, Matthew" w:date="2020-06-01T09:00:00Z">
            <w:rPr>
              <w:rFonts w:ascii="Calibre Regular" w:hAnsi="Calibre Regular" w:cs="Arial"/>
              <w:b/>
              <w:sz w:val="28"/>
              <w:szCs w:val="28"/>
            </w:rPr>
          </w:rPrChange>
        </w:rPr>
      </w:pPr>
      <w:r w:rsidRPr="003B3679">
        <w:rPr>
          <w:rFonts w:ascii="Calibre Semibold" w:hAnsi="Calibre Semibold" w:cs="Arial"/>
          <w:bCs/>
          <w:sz w:val="28"/>
          <w:szCs w:val="28"/>
          <w:rPrChange w:id="1" w:author="Wibbenmeyer, Matthew" w:date="2020-06-01T09:00:00Z">
            <w:rPr>
              <w:rFonts w:ascii="Calibre Regular" w:hAnsi="Calibre Regular" w:cs="Arial"/>
              <w:b/>
              <w:sz w:val="28"/>
              <w:szCs w:val="28"/>
            </w:rPr>
          </w:rPrChange>
        </w:rPr>
        <w:t>Wildfire Risk in the Wildland-Urban Interface</w:t>
      </w:r>
      <w:r w:rsidR="003B3679" w:rsidRPr="003B3679">
        <w:rPr>
          <w:rFonts w:ascii="Calibre Semibold" w:hAnsi="Calibre Semibold" w:cs="Arial"/>
          <w:bCs/>
          <w:sz w:val="28"/>
          <w:szCs w:val="28"/>
          <w:rPrChange w:id="2" w:author="Wibbenmeyer, Matthew" w:date="2020-06-01T09:00:00Z">
            <w:rPr>
              <w:rFonts w:ascii="Calibre Regular" w:hAnsi="Calibre Regular" w:cs="Arial"/>
              <w:b/>
              <w:sz w:val="28"/>
              <w:szCs w:val="28"/>
            </w:rPr>
          </w:rPrChange>
        </w:rPr>
        <w:t xml:space="preserve">:  </w:t>
      </w:r>
      <w:r w:rsidR="003B3679" w:rsidRPr="003B3679">
        <w:rPr>
          <w:rFonts w:ascii="Calibre Semibold" w:hAnsi="Calibre Semibold" w:cs="Arial"/>
          <w:bCs/>
          <w:sz w:val="28"/>
          <w:szCs w:val="28"/>
          <w:rPrChange w:id="3" w:author="Wibbenmeyer, Matthew" w:date="2020-06-01T09:00:00Z">
            <w:rPr>
              <w:rFonts w:ascii="Calibre Regular" w:hAnsi="Calibre Regular" w:cs="Arial"/>
              <w:bCs/>
              <w:sz w:val="28"/>
              <w:szCs w:val="28"/>
            </w:rPr>
          </w:rPrChange>
        </w:rPr>
        <w:t>Measuring Impacts, Modeling Choices, Evaluating Policies</w:t>
      </w:r>
    </w:p>
    <w:p w14:paraId="58D0CCD0" w14:textId="77777777" w:rsidR="008C7005" w:rsidRPr="0012762E" w:rsidRDefault="008C7005" w:rsidP="00100D93">
      <w:pPr>
        <w:rPr>
          <w:rFonts w:ascii="Calibre Regular" w:hAnsi="Calibre Regular" w:cs="Arial"/>
          <w:bCs/>
          <w:sz w:val="22"/>
          <w:szCs w:val="22"/>
        </w:rPr>
      </w:pPr>
    </w:p>
    <w:p w14:paraId="5F003923" w14:textId="6F003FF7" w:rsidR="0012762E" w:rsidRDefault="0012762E" w:rsidP="0012762E">
      <w:pPr>
        <w:rPr>
          <w:rFonts w:ascii="Calibre Regular" w:hAnsi="Calibre Regular" w:cs="Arial"/>
          <w:bCs/>
          <w:sz w:val="22"/>
          <w:szCs w:val="22"/>
        </w:rPr>
      </w:pPr>
      <w:r w:rsidRPr="00100D93">
        <w:rPr>
          <w:rFonts w:ascii="Calibre Regular" w:hAnsi="Calibre Regular" w:cs="Arial"/>
          <w:bCs/>
          <w:sz w:val="22"/>
          <w:szCs w:val="22"/>
        </w:rPr>
        <w:t>Since the nineteen seventies, wildfire activity in the western US, and damages caused by wildfires, have increased dramatically (</w:t>
      </w:r>
      <w:proofErr w:type="spellStart"/>
      <w:r w:rsidRPr="00100D93">
        <w:rPr>
          <w:rFonts w:ascii="Calibre Regular" w:hAnsi="Calibre Regular" w:cs="Arial"/>
          <w:bCs/>
          <w:sz w:val="22"/>
          <w:szCs w:val="22"/>
        </w:rPr>
        <w:t>Westerling</w:t>
      </w:r>
      <w:proofErr w:type="spellEnd"/>
      <w:r w:rsidRPr="00100D93">
        <w:rPr>
          <w:rFonts w:ascii="Calibre Regular" w:hAnsi="Calibre Regular" w:cs="Arial"/>
          <w:bCs/>
          <w:sz w:val="22"/>
          <w:szCs w:val="22"/>
        </w:rPr>
        <w:t xml:space="preserve"> 2016; Williams et al. 2018). In California, ten of the twenty most destructive fires in state history have occurred in the past five years, including 2018’s Camp Fire which destroyed more than 18,000 structures in Paradise, California and surrounding communities (CalFire 2019; Garcia 2018). Among several factors that have contributed to increasing wildfire damages is significant exposure to wildfire risk within wildland-urban interface (WUI) communities, developed areas that are directly adjacent to or interspersed with large areas of wildland vegetation. In many parts of the western US, WUI communities face increasing wildfire risk due to upward trends in both wildfire activity and residential development in WUI areas (</w:t>
      </w:r>
      <w:proofErr w:type="spellStart"/>
      <w:r w:rsidRPr="00100D93">
        <w:rPr>
          <w:rFonts w:ascii="Calibre Regular" w:hAnsi="Calibre Regular" w:cs="Arial"/>
          <w:bCs/>
          <w:sz w:val="22"/>
          <w:szCs w:val="22"/>
        </w:rPr>
        <w:t>Radeloff</w:t>
      </w:r>
      <w:proofErr w:type="spellEnd"/>
      <w:r w:rsidRPr="00100D93">
        <w:rPr>
          <w:rFonts w:ascii="Calibre Regular" w:hAnsi="Calibre Regular" w:cs="Arial"/>
          <w:bCs/>
          <w:sz w:val="22"/>
          <w:szCs w:val="22"/>
        </w:rPr>
        <w:t xml:space="preserve"> et al. 2018).</w:t>
      </w:r>
    </w:p>
    <w:p w14:paraId="77A2CAFB" w14:textId="77777777" w:rsidR="0012762E" w:rsidRPr="00100D93" w:rsidRDefault="0012762E" w:rsidP="00100D93">
      <w:pPr>
        <w:rPr>
          <w:rFonts w:ascii="Calibre Regular" w:hAnsi="Calibre Regular" w:cs="Arial"/>
          <w:bCs/>
          <w:sz w:val="22"/>
          <w:szCs w:val="22"/>
        </w:rPr>
      </w:pPr>
    </w:p>
    <w:p w14:paraId="269CCDDB" w14:textId="77777777" w:rsidR="0012762E" w:rsidRPr="00100D93" w:rsidRDefault="0012762E" w:rsidP="00100D93">
      <w:pPr>
        <w:rPr>
          <w:rFonts w:ascii="Calibre Regular" w:hAnsi="Calibre Regular" w:cs="Arial"/>
          <w:bCs/>
          <w:sz w:val="22"/>
          <w:szCs w:val="22"/>
        </w:rPr>
      </w:pPr>
      <w:r w:rsidRPr="00100D93">
        <w:rPr>
          <w:rFonts w:ascii="Calibre Regular" w:hAnsi="Calibre Regular" w:cs="Arial"/>
          <w:bCs/>
          <w:sz w:val="22"/>
          <w:szCs w:val="22"/>
        </w:rPr>
        <w:t>These increases in risk have led to a variety of problems and difficult decisions for policymakers.  Communities are confronting whether and how to allow further residential development in high wildfire hazard areas (Barrett 2019). For homeowners in these areas, insurance premiums have ballooned, and in some cases, it has become difficult to find insurers willing to continue offering policies (</w:t>
      </w:r>
      <w:proofErr w:type="spellStart"/>
      <w:r w:rsidRPr="00100D93">
        <w:rPr>
          <w:rFonts w:ascii="Calibre Regular" w:hAnsi="Calibre Regular" w:cs="Arial"/>
          <w:bCs/>
          <w:sz w:val="22"/>
          <w:szCs w:val="22"/>
        </w:rPr>
        <w:t>Cignarele</w:t>
      </w:r>
      <w:proofErr w:type="spellEnd"/>
      <w:r w:rsidRPr="00100D93">
        <w:rPr>
          <w:rFonts w:ascii="Calibre Regular" w:hAnsi="Calibre Regular" w:cs="Arial"/>
          <w:bCs/>
          <w:sz w:val="22"/>
          <w:szCs w:val="22"/>
        </w:rPr>
        <w:t xml:space="preserve"> et al. 2018; </w:t>
      </w:r>
      <w:proofErr w:type="spellStart"/>
      <w:r w:rsidRPr="00100D93">
        <w:rPr>
          <w:rFonts w:ascii="Calibre Regular" w:hAnsi="Calibre Regular" w:cs="Arial"/>
          <w:bCs/>
          <w:sz w:val="22"/>
          <w:szCs w:val="22"/>
        </w:rPr>
        <w:t>Flavelle</w:t>
      </w:r>
      <w:proofErr w:type="spellEnd"/>
      <w:r w:rsidRPr="00100D93">
        <w:rPr>
          <w:rFonts w:ascii="Calibre Regular" w:hAnsi="Calibre Regular" w:cs="Arial"/>
          <w:bCs/>
          <w:sz w:val="22"/>
          <w:szCs w:val="22"/>
        </w:rPr>
        <w:t xml:space="preserve"> 2019). Increased exposure to wildfire risk also increases costs for electric utilities—who may be held liable when their equipment is at fault in igniting a fire—and, ultimately, for electricity consumers (Penn 2019). Increased wildfire risk also increases costs for federal and state agencies tasked with managing wildfire incidents, especially as evidence suggests that suppression effort is greater for fires that burn near homes (Liang et al. 2008; Baylis and </w:t>
      </w:r>
      <w:proofErr w:type="spellStart"/>
      <w:r w:rsidRPr="00100D93">
        <w:rPr>
          <w:rFonts w:ascii="Calibre Regular" w:hAnsi="Calibre Regular" w:cs="Arial"/>
          <w:bCs/>
          <w:sz w:val="22"/>
          <w:szCs w:val="22"/>
        </w:rPr>
        <w:t>Boomhower</w:t>
      </w:r>
      <w:proofErr w:type="spellEnd"/>
      <w:r w:rsidRPr="00100D93">
        <w:rPr>
          <w:rFonts w:ascii="Calibre Regular" w:hAnsi="Calibre Regular" w:cs="Arial"/>
          <w:bCs/>
          <w:sz w:val="22"/>
          <w:szCs w:val="22"/>
        </w:rPr>
        <w:t xml:space="preserve"> 2019, Plantinga, Walsh and Wibbenmeyer 2020).</w:t>
      </w:r>
    </w:p>
    <w:p w14:paraId="678DF4DD" w14:textId="3910F6DF" w:rsidR="00837F09" w:rsidRPr="0012762E" w:rsidRDefault="00837F09">
      <w:pPr>
        <w:rPr>
          <w:rFonts w:ascii="Calibre Regular" w:hAnsi="Calibre Regular" w:cs="Arial"/>
          <w:bCs/>
          <w:sz w:val="22"/>
          <w:szCs w:val="22"/>
        </w:rPr>
      </w:pPr>
    </w:p>
    <w:p w14:paraId="3CE5CC6C" w14:textId="185905B6" w:rsidR="00692EC9" w:rsidRDefault="0046108F">
      <w:pPr>
        <w:rPr>
          <w:rFonts w:ascii="Calibre Regular" w:hAnsi="Calibre Regular" w:cs="Arial"/>
          <w:bCs/>
          <w:sz w:val="22"/>
          <w:szCs w:val="22"/>
        </w:rPr>
      </w:pPr>
      <w:r>
        <w:rPr>
          <w:rFonts w:ascii="Calibre Regular" w:hAnsi="Calibre Regular" w:cs="Arial"/>
          <w:bCs/>
          <w:sz w:val="22"/>
          <w:szCs w:val="22"/>
        </w:rPr>
        <w:t xml:space="preserve">RFF proposes a </w:t>
      </w:r>
      <w:r w:rsidR="00CD10AA">
        <w:rPr>
          <w:rFonts w:ascii="Calibre Regular" w:hAnsi="Calibre Regular" w:cs="Arial"/>
          <w:bCs/>
          <w:sz w:val="22"/>
          <w:szCs w:val="22"/>
        </w:rPr>
        <w:t xml:space="preserve">project </w:t>
      </w:r>
      <w:r>
        <w:rPr>
          <w:rFonts w:ascii="Calibre Regular" w:hAnsi="Calibre Regular" w:cs="Arial"/>
          <w:bCs/>
          <w:sz w:val="22"/>
          <w:szCs w:val="22"/>
        </w:rPr>
        <w:t xml:space="preserve">intended to improve understanding </w:t>
      </w:r>
      <w:r w:rsidR="00F21D9D">
        <w:rPr>
          <w:rFonts w:ascii="Calibre Regular" w:hAnsi="Calibre Regular" w:cs="Arial"/>
          <w:bCs/>
          <w:sz w:val="22"/>
          <w:szCs w:val="22"/>
        </w:rPr>
        <w:t xml:space="preserve">of wildfire risk in the wildland-urban interface, and </w:t>
      </w:r>
      <w:r w:rsidR="002E5BB5">
        <w:rPr>
          <w:rFonts w:ascii="Calibre Regular" w:hAnsi="Calibre Regular" w:cs="Arial"/>
          <w:bCs/>
          <w:sz w:val="22"/>
          <w:szCs w:val="22"/>
        </w:rPr>
        <w:t>how exposure to wildfire risk in the WUI is likely to change under a variety of policy scenarios.</w:t>
      </w:r>
      <w:r w:rsidR="00CD10AA">
        <w:rPr>
          <w:rFonts w:ascii="Calibre Regular" w:hAnsi="Calibre Regular" w:cs="Arial"/>
          <w:bCs/>
          <w:sz w:val="22"/>
          <w:szCs w:val="22"/>
        </w:rPr>
        <w:t xml:space="preserve"> In the first stage of the project, we</w:t>
      </w:r>
      <w:r w:rsidR="005567FB">
        <w:rPr>
          <w:rFonts w:ascii="Calibre Regular" w:hAnsi="Calibre Regular" w:cs="Arial"/>
          <w:bCs/>
          <w:sz w:val="22"/>
          <w:szCs w:val="22"/>
        </w:rPr>
        <w:t xml:space="preserve"> provide important context </w:t>
      </w:r>
      <w:r w:rsidR="00591C01">
        <w:rPr>
          <w:rFonts w:ascii="Calibre Regular" w:hAnsi="Calibre Regular" w:cs="Arial"/>
          <w:bCs/>
          <w:sz w:val="22"/>
          <w:szCs w:val="22"/>
        </w:rPr>
        <w:t>regarding wildfire policy in the wildland-urban interface by assessing the degree to which wildfire risk is borne by</w:t>
      </w:r>
      <w:r w:rsidR="00383204">
        <w:rPr>
          <w:rFonts w:ascii="Calibre Regular" w:hAnsi="Calibre Regular" w:cs="Arial"/>
          <w:bCs/>
          <w:sz w:val="22"/>
          <w:szCs w:val="22"/>
        </w:rPr>
        <w:t xml:space="preserve"> relatively low versus relatively high-income households. In the second stage of the project</w:t>
      </w:r>
      <w:r w:rsidR="0061149C">
        <w:rPr>
          <w:rFonts w:ascii="Calibre Regular" w:hAnsi="Calibre Regular" w:cs="Arial"/>
          <w:bCs/>
          <w:sz w:val="22"/>
          <w:szCs w:val="22"/>
        </w:rPr>
        <w:t>,</w:t>
      </w:r>
      <w:r w:rsidR="00615A80">
        <w:rPr>
          <w:rFonts w:ascii="Calibre Regular" w:hAnsi="Calibre Regular" w:cs="Arial"/>
          <w:bCs/>
          <w:sz w:val="22"/>
          <w:szCs w:val="22"/>
        </w:rPr>
        <w:t xml:space="preserve"> in order to better understand potential effects of wildfire risk policies in the wildland-urban interface, we analyze how </w:t>
      </w:r>
      <w:proofErr w:type="gramStart"/>
      <w:r w:rsidR="00615A80">
        <w:rPr>
          <w:rFonts w:ascii="Calibre Regular" w:hAnsi="Calibre Regular" w:cs="Arial"/>
          <w:bCs/>
          <w:sz w:val="22"/>
          <w:szCs w:val="22"/>
        </w:rPr>
        <w:t>households</w:t>
      </w:r>
      <w:proofErr w:type="gramEnd"/>
      <w:r w:rsidR="00615A80">
        <w:rPr>
          <w:rFonts w:ascii="Calibre Regular" w:hAnsi="Calibre Regular" w:cs="Arial"/>
          <w:bCs/>
          <w:sz w:val="22"/>
          <w:szCs w:val="22"/>
        </w:rPr>
        <w:t xml:space="preserve"> trade-off price, amenities, and wildfire risk in choosing where to live</w:t>
      </w:r>
      <w:r w:rsidR="00692EC9">
        <w:rPr>
          <w:rFonts w:ascii="Calibre Regular" w:hAnsi="Calibre Regular" w:cs="Arial"/>
          <w:bCs/>
          <w:sz w:val="22"/>
          <w:szCs w:val="22"/>
        </w:rPr>
        <w:t>.</w:t>
      </w:r>
    </w:p>
    <w:p w14:paraId="7C2A651A" w14:textId="77777777" w:rsidR="00615A80" w:rsidRDefault="00615A80">
      <w:pPr>
        <w:rPr>
          <w:rFonts w:ascii="Calibre Regular" w:hAnsi="Calibre Regular" w:cs="Arial"/>
          <w:bCs/>
          <w:sz w:val="22"/>
          <w:szCs w:val="22"/>
        </w:rPr>
      </w:pPr>
    </w:p>
    <w:p w14:paraId="0FC71B0C" w14:textId="3730A143" w:rsidR="00DB7679" w:rsidRDefault="00DB7679" w:rsidP="00DB7679">
      <w:pPr>
        <w:pStyle w:val="ListParagraph"/>
        <w:numPr>
          <w:ilvl w:val="0"/>
          <w:numId w:val="17"/>
        </w:numPr>
        <w:rPr>
          <w:rFonts w:ascii="Calibre Regular" w:hAnsi="Calibre Regular" w:cs="Arial"/>
          <w:bCs/>
          <w:sz w:val="22"/>
          <w:szCs w:val="22"/>
        </w:rPr>
      </w:pPr>
      <w:r>
        <w:rPr>
          <w:rFonts w:ascii="Calibre Regular" w:hAnsi="Calibre Regular" w:cs="Arial"/>
          <w:bCs/>
          <w:sz w:val="22"/>
          <w:szCs w:val="22"/>
        </w:rPr>
        <w:t>Evaluating the Distributional Incidence of Wildfire Risk</w:t>
      </w:r>
    </w:p>
    <w:p w14:paraId="542B0A07" w14:textId="777BF234" w:rsidR="00DB7679" w:rsidRDefault="00DB7679" w:rsidP="00DB7679">
      <w:pPr>
        <w:rPr>
          <w:rFonts w:ascii="Calibre Regular" w:hAnsi="Calibre Regular" w:cs="Arial"/>
          <w:bCs/>
          <w:sz w:val="22"/>
          <w:szCs w:val="22"/>
        </w:rPr>
      </w:pPr>
    </w:p>
    <w:p w14:paraId="7150F88F" w14:textId="77777777" w:rsidR="0012762E" w:rsidRPr="003B3679" w:rsidRDefault="0012762E" w:rsidP="003B3679">
      <w:pPr>
        <w:rPr>
          <w:rFonts w:ascii="Calibre Regular" w:hAnsi="Calibre Regular" w:cs="Arial"/>
          <w:sz w:val="22"/>
          <w:szCs w:val="22"/>
        </w:rPr>
      </w:pPr>
      <w:r w:rsidRPr="00100D93">
        <w:rPr>
          <w:rFonts w:ascii="Calibre Regular" w:hAnsi="Calibre Regular" w:cs="Arial"/>
          <w:bCs/>
          <w:sz w:val="22"/>
          <w:szCs w:val="22"/>
        </w:rPr>
        <w:t xml:space="preserve">Popular understanding of the distributional incidence of wildfire risk is frequently contradictory. News stories highlight impacts of fire on wealthy residents of high-amenity, high fire hazard areas, including celebrities like Ellen </w:t>
      </w:r>
      <w:proofErr w:type="spellStart"/>
      <w:r w:rsidRPr="00100D93">
        <w:rPr>
          <w:rFonts w:ascii="Calibre Regular" w:hAnsi="Calibre Regular" w:cs="Arial"/>
          <w:bCs/>
          <w:sz w:val="22"/>
          <w:szCs w:val="22"/>
        </w:rPr>
        <w:t>Degeneres</w:t>
      </w:r>
      <w:proofErr w:type="spellEnd"/>
      <w:r w:rsidRPr="00100D93">
        <w:rPr>
          <w:rFonts w:ascii="Calibre Regular" w:hAnsi="Calibre Regular" w:cs="Arial"/>
          <w:bCs/>
          <w:sz w:val="22"/>
          <w:szCs w:val="22"/>
        </w:rPr>
        <w:t xml:space="preserve"> and Miley Cyrus, and they simultaneously emphasize impacts on vulnerable rural communities like Paradise, California. Yet while perceptions regarding who is in harm’s way frequently underlie attitudes regarding wildfire policy, existing scholarship has not clearly documented the distributional incidence of wildfire risk. </w:t>
      </w:r>
      <w:r w:rsidRPr="003B3679">
        <w:rPr>
          <w:rFonts w:ascii="Calibre Regular" w:hAnsi="Calibre Regular" w:cs="Arial"/>
          <w:sz w:val="22"/>
          <w:szCs w:val="22"/>
        </w:rPr>
        <w:t xml:space="preserve">Merging county assessors’ data and Census data with data describing the spatial distribution of wildfire hazard, we will assess how distributions of wealth, income, and other demographic variables vary between high wildfire hazard areas and areas without high fire hazard. </w:t>
      </w:r>
    </w:p>
    <w:p w14:paraId="67BDF285" w14:textId="77777777" w:rsidR="00D5514E" w:rsidRDefault="00D5514E" w:rsidP="00DB7679">
      <w:pPr>
        <w:rPr>
          <w:rFonts w:ascii="Calibre Regular" w:hAnsi="Calibre Regular" w:cs="Arial"/>
          <w:bCs/>
          <w:sz w:val="22"/>
          <w:szCs w:val="22"/>
        </w:rPr>
      </w:pPr>
    </w:p>
    <w:p w14:paraId="67B5F130" w14:textId="6EAF7F03" w:rsidR="002767B3" w:rsidRDefault="00B617C5" w:rsidP="00DB7679">
      <w:pPr>
        <w:rPr>
          <w:rFonts w:ascii="Calibre Regular" w:hAnsi="Calibre Regular" w:cs="Arial"/>
          <w:bCs/>
          <w:sz w:val="22"/>
          <w:szCs w:val="22"/>
        </w:rPr>
      </w:pPr>
      <w:r>
        <w:rPr>
          <w:rFonts w:ascii="Calibre Regular" w:hAnsi="Calibre Regular" w:cs="Arial"/>
          <w:bCs/>
          <w:sz w:val="22"/>
          <w:szCs w:val="22"/>
        </w:rPr>
        <w:t>Existing</w:t>
      </w:r>
      <w:r w:rsidR="00DA77D0">
        <w:rPr>
          <w:rFonts w:ascii="Calibre Regular" w:hAnsi="Calibre Regular" w:cs="Arial"/>
          <w:bCs/>
          <w:sz w:val="22"/>
          <w:szCs w:val="22"/>
        </w:rPr>
        <w:t xml:space="preserve"> </w:t>
      </w:r>
      <w:r w:rsidR="00264E3D">
        <w:rPr>
          <w:rFonts w:ascii="Calibre Regular" w:hAnsi="Calibre Regular" w:cs="Arial"/>
          <w:bCs/>
          <w:sz w:val="22"/>
          <w:szCs w:val="22"/>
        </w:rPr>
        <w:t xml:space="preserve">scholarship has done little to clarify understanding of </w:t>
      </w:r>
      <w:r w:rsidR="00D5514E">
        <w:rPr>
          <w:rFonts w:ascii="Calibre Regular" w:hAnsi="Calibre Regular" w:cs="Arial"/>
          <w:bCs/>
          <w:sz w:val="22"/>
          <w:szCs w:val="22"/>
        </w:rPr>
        <w:t>the distributional incidence of wildfire risk.</w:t>
      </w:r>
      <w:r w:rsidR="004A0587">
        <w:rPr>
          <w:rFonts w:ascii="Calibre Regular" w:hAnsi="Calibre Regular" w:cs="Arial"/>
          <w:bCs/>
          <w:sz w:val="22"/>
          <w:szCs w:val="22"/>
        </w:rPr>
        <w:t xml:space="preserve"> While several studies have </w:t>
      </w:r>
      <w:r>
        <w:rPr>
          <w:rFonts w:ascii="Calibre Regular" w:hAnsi="Calibre Regular" w:cs="Arial"/>
          <w:bCs/>
          <w:sz w:val="22"/>
          <w:szCs w:val="22"/>
        </w:rPr>
        <w:t>overlaid measures of social vulnerability derived from Census data with spatial data describing wildfire hazard</w:t>
      </w:r>
      <w:r w:rsidR="00AE5A25">
        <w:rPr>
          <w:rFonts w:ascii="Calibre Regular" w:hAnsi="Calibre Regular" w:cs="Arial"/>
          <w:bCs/>
          <w:sz w:val="22"/>
          <w:szCs w:val="22"/>
        </w:rPr>
        <w:t xml:space="preserve"> (e.g. </w:t>
      </w:r>
      <w:proofErr w:type="spellStart"/>
      <w:r w:rsidR="00AE5A25">
        <w:rPr>
          <w:rFonts w:ascii="Calibre Regular" w:hAnsi="Calibre Regular" w:cs="Arial"/>
          <w:bCs/>
          <w:sz w:val="22"/>
          <w:szCs w:val="22"/>
        </w:rPr>
        <w:t>Wigtil</w:t>
      </w:r>
      <w:proofErr w:type="spellEnd"/>
      <w:r w:rsidR="00AE5A25">
        <w:rPr>
          <w:rFonts w:ascii="Calibre Regular" w:hAnsi="Calibre Regular" w:cs="Arial"/>
          <w:bCs/>
          <w:sz w:val="22"/>
          <w:szCs w:val="22"/>
        </w:rPr>
        <w:t xml:space="preserve"> et al. 2016, </w:t>
      </w:r>
      <w:r w:rsidR="0012762E">
        <w:rPr>
          <w:rFonts w:ascii="Calibre Regular" w:hAnsi="Calibre Regular" w:cs="Arial"/>
          <w:bCs/>
          <w:sz w:val="22"/>
          <w:szCs w:val="22"/>
        </w:rPr>
        <w:t>Davies et al. 2018</w:t>
      </w:r>
      <w:r w:rsidR="0012762E">
        <w:rPr>
          <w:rFonts w:ascii="Calibre Regular" w:hAnsi="Calibre Regular" w:cs="Arial"/>
          <w:bCs/>
          <w:sz w:val="22"/>
          <w:szCs w:val="22"/>
        </w:rPr>
        <w:t xml:space="preserve">), </w:t>
      </w:r>
      <w:r>
        <w:rPr>
          <w:rFonts w:ascii="Calibre Regular" w:hAnsi="Calibre Regular" w:cs="Arial"/>
          <w:bCs/>
          <w:sz w:val="22"/>
          <w:szCs w:val="22"/>
        </w:rPr>
        <w:t xml:space="preserve">these studies have </w:t>
      </w:r>
      <w:r w:rsidR="007B5020">
        <w:rPr>
          <w:rFonts w:ascii="Calibre Regular" w:hAnsi="Calibre Regular" w:cs="Arial"/>
          <w:bCs/>
          <w:sz w:val="22"/>
          <w:szCs w:val="22"/>
        </w:rPr>
        <w:t>generally studied the</w:t>
      </w:r>
      <w:r w:rsidR="009D10CA">
        <w:rPr>
          <w:rFonts w:ascii="Calibre Regular" w:hAnsi="Calibre Regular" w:cs="Arial"/>
          <w:bCs/>
          <w:sz w:val="22"/>
          <w:szCs w:val="22"/>
        </w:rPr>
        <w:t xml:space="preserve"> relationship between wildfire hazard</w:t>
      </w:r>
      <w:r w:rsidR="007B5020">
        <w:rPr>
          <w:rFonts w:ascii="Calibre Regular" w:hAnsi="Calibre Regular" w:cs="Arial"/>
          <w:bCs/>
          <w:sz w:val="22"/>
          <w:szCs w:val="22"/>
        </w:rPr>
        <w:t xml:space="preserve"> and social vulnerability at national or broad regional scales, masking variation at finer scales. </w:t>
      </w:r>
    </w:p>
    <w:p w14:paraId="63453057" w14:textId="705C73D0" w:rsidR="002767B3" w:rsidRDefault="002767B3" w:rsidP="00DB7679">
      <w:pPr>
        <w:rPr>
          <w:rFonts w:ascii="Calibre Regular" w:hAnsi="Calibre Regular" w:cs="Arial"/>
          <w:bCs/>
          <w:sz w:val="22"/>
          <w:szCs w:val="22"/>
        </w:rPr>
      </w:pPr>
    </w:p>
    <w:p w14:paraId="25D3D638" w14:textId="3695CCC2" w:rsidR="002767B3" w:rsidRDefault="002767B3" w:rsidP="00DB7679">
      <w:pPr>
        <w:rPr>
          <w:rFonts w:ascii="Calibre Regular" w:hAnsi="Calibre Regular" w:cs="Arial"/>
          <w:bCs/>
          <w:sz w:val="22"/>
          <w:szCs w:val="22"/>
        </w:rPr>
      </w:pPr>
      <w:r>
        <w:rPr>
          <w:rFonts w:ascii="Calibre Regular" w:hAnsi="Calibre Regular" w:cs="Arial"/>
          <w:bCs/>
          <w:sz w:val="22"/>
          <w:szCs w:val="22"/>
        </w:rPr>
        <w:t xml:space="preserve">RFF will </w:t>
      </w:r>
      <w:r w:rsidR="001A6CDC">
        <w:rPr>
          <w:rFonts w:ascii="Calibre Regular" w:hAnsi="Calibre Regular" w:cs="Arial"/>
          <w:bCs/>
          <w:sz w:val="22"/>
          <w:szCs w:val="22"/>
        </w:rPr>
        <w:t xml:space="preserve">use property-level assessors’ data from Zillow.com, as well as block group-level Census data, together with spatial wildfire hazard data to provide a more complete description of the social incidence of wildfire risk than has yet been provided. </w:t>
      </w:r>
      <w:r w:rsidR="000F01B6">
        <w:rPr>
          <w:rFonts w:ascii="Calibre Regular" w:hAnsi="Calibre Regular" w:cs="Arial"/>
          <w:bCs/>
          <w:sz w:val="22"/>
          <w:szCs w:val="22"/>
        </w:rPr>
        <w:t>W</w:t>
      </w:r>
      <w:r w:rsidR="001A6CDC">
        <w:rPr>
          <w:rFonts w:ascii="Calibre Regular" w:hAnsi="Calibre Regular" w:cs="Arial"/>
          <w:bCs/>
          <w:sz w:val="22"/>
          <w:szCs w:val="22"/>
        </w:rPr>
        <w:t>e will document to what extent wildfire risk is borne by</w:t>
      </w:r>
      <w:r w:rsidR="000F01B6">
        <w:rPr>
          <w:rFonts w:ascii="Calibre Regular" w:hAnsi="Calibre Regular" w:cs="Arial"/>
          <w:bCs/>
          <w:sz w:val="22"/>
          <w:szCs w:val="22"/>
        </w:rPr>
        <w:t xml:space="preserve"> owners of high-value versus low-value properties within each western US state. Similarly, </w:t>
      </w:r>
      <w:r w:rsidR="00C423A0">
        <w:rPr>
          <w:rFonts w:ascii="Calibre Regular" w:hAnsi="Calibre Regular" w:cs="Arial"/>
          <w:bCs/>
          <w:sz w:val="22"/>
          <w:szCs w:val="22"/>
        </w:rPr>
        <w:t xml:space="preserve">using Census data, </w:t>
      </w:r>
      <w:r w:rsidR="000F01B6">
        <w:rPr>
          <w:rFonts w:ascii="Calibre Regular" w:hAnsi="Calibre Regular" w:cs="Arial"/>
          <w:bCs/>
          <w:sz w:val="22"/>
          <w:szCs w:val="22"/>
        </w:rPr>
        <w:t>we will document whether wildfire ri</w:t>
      </w:r>
      <w:r w:rsidR="00C423A0">
        <w:rPr>
          <w:rFonts w:ascii="Calibre Regular" w:hAnsi="Calibre Regular" w:cs="Arial"/>
          <w:bCs/>
          <w:sz w:val="22"/>
          <w:szCs w:val="22"/>
        </w:rPr>
        <w:t xml:space="preserve">sk disproportionately affects </w:t>
      </w:r>
      <w:r w:rsidR="00E109F6">
        <w:rPr>
          <w:rFonts w:ascii="Calibre Regular" w:hAnsi="Calibre Regular" w:cs="Arial"/>
          <w:bCs/>
          <w:sz w:val="22"/>
          <w:szCs w:val="22"/>
        </w:rPr>
        <w:t>non-whites</w:t>
      </w:r>
      <w:r w:rsidR="0012762E">
        <w:rPr>
          <w:rFonts w:ascii="Calibre Regular" w:hAnsi="Calibre Regular" w:cs="Arial"/>
          <w:bCs/>
          <w:sz w:val="22"/>
          <w:szCs w:val="22"/>
        </w:rPr>
        <w:t xml:space="preserve"> and older people</w:t>
      </w:r>
      <w:r w:rsidR="00E109F6">
        <w:rPr>
          <w:rFonts w:ascii="Calibre Regular" w:hAnsi="Calibre Regular" w:cs="Arial"/>
          <w:bCs/>
          <w:sz w:val="22"/>
          <w:szCs w:val="22"/>
        </w:rPr>
        <w:t xml:space="preserve">. </w:t>
      </w:r>
    </w:p>
    <w:p w14:paraId="0EB53EBB" w14:textId="5A3437EA" w:rsidR="00E109F6" w:rsidRDefault="00E109F6" w:rsidP="00DB7679">
      <w:pPr>
        <w:rPr>
          <w:rFonts w:ascii="Calibre Regular" w:hAnsi="Calibre Regular" w:cs="Arial"/>
          <w:bCs/>
          <w:sz w:val="22"/>
          <w:szCs w:val="22"/>
        </w:rPr>
      </w:pPr>
    </w:p>
    <w:p w14:paraId="68BD420A" w14:textId="2202D148" w:rsidR="00DB7679" w:rsidRPr="003B3679" w:rsidRDefault="0012762E" w:rsidP="00DB7679">
      <w:pPr>
        <w:rPr>
          <w:rFonts w:ascii="Calibre Regular" w:hAnsi="Calibre Regular" w:cs="Arial"/>
          <w:bCs/>
          <w:sz w:val="22"/>
          <w:szCs w:val="22"/>
        </w:rPr>
      </w:pPr>
      <w:r w:rsidRPr="003B3679">
        <w:rPr>
          <w:rFonts w:ascii="Calibre Regular" w:hAnsi="Calibre Regular" w:cs="Arial"/>
          <w:bCs/>
          <w:sz w:val="22"/>
          <w:szCs w:val="22"/>
        </w:rPr>
        <w:t>Th</w:t>
      </w:r>
      <w:r w:rsidRPr="003B3679">
        <w:rPr>
          <w:rFonts w:ascii="Calibre Regular" w:hAnsi="Calibre Regular" w:cs="Arial"/>
          <w:bCs/>
          <w:sz w:val="22"/>
          <w:szCs w:val="22"/>
        </w:rPr>
        <w:t>is</w:t>
      </w:r>
      <w:r w:rsidRPr="003B3679">
        <w:rPr>
          <w:rFonts w:ascii="Calibre Regular" w:hAnsi="Calibre Regular" w:cs="Arial"/>
          <w:bCs/>
          <w:sz w:val="22"/>
          <w:szCs w:val="22"/>
        </w:rPr>
        <w:t xml:space="preserve"> research will provide policymakers, especially those assigned to manage wildfire risks and those concerned with the health and viability of rural communities, as well as the </w:t>
      </w:r>
      <w:proofErr w:type="gramStart"/>
      <w:r w:rsidRPr="003B3679">
        <w:rPr>
          <w:rFonts w:ascii="Calibre Regular" w:hAnsi="Calibre Regular" w:cs="Arial"/>
          <w:bCs/>
          <w:sz w:val="22"/>
          <w:szCs w:val="22"/>
        </w:rPr>
        <w:t>general public</w:t>
      </w:r>
      <w:proofErr w:type="gramEnd"/>
      <w:r w:rsidRPr="003B3679">
        <w:rPr>
          <w:rFonts w:ascii="Calibre Regular" w:hAnsi="Calibre Regular" w:cs="Arial"/>
          <w:bCs/>
          <w:sz w:val="22"/>
          <w:szCs w:val="22"/>
        </w:rPr>
        <w:t>, with baseline data about the WUI, which is currently unavailable. The findings should be useful to state policymakers as they consider policy options for reducing wildfire risks and their likely impacts on households living in rural communities. If policies raise the costs of living in the WUI, for example, will relatively poorer households or wealthier households mainly be harmed?  Right now, information to even provide a first-order answer to this question is limited; our analysis should fill these gaps.</w:t>
      </w:r>
    </w:p>
    <w:p w14:paraId="61238801" w14:textId="77777777" w:rsidR="0012762E" w:rsidRDefault="0012762E" w:rsidP="00DB7679">
      <w:pPr>
        <w:rPr>
          <w:rFonts w:ascii="Calibre Regular" w:hAnsi="Calibre Regular" w:cs="Arial"/>
          <w:bCs/>
          <w:sz w:val="22"/>
          <w:szCs w:val="22"/>
        </w:rPr>
      </w:pPr>
    </w:p>
    <w:p w14:paraId="4B3351C7" w14:textId="5A967EA6" w:rsidR="00F66361" w:rsidRDefault="00104F09" w:rsidP="00DB7679">
      <w:pPr>
        <w:pStyle w:val="ListParagraph"/>
        <w:numPr>
          <w:ilvl w:val="0"/>
          <w:numId w:val="17"/>
        </w:numPr>
        <w:rPr>
          <w:rFonts w:ascii="Calibre Regular" w:hAnsi="Calibre Regular" w:cs="Arial"/>
          <w:bCs/>
          <w:sz w:val="22"/>
          <w:szCs w:val="22"/>
        </w:rPr>
      </w:pPr>
      <w:r>
        <w:rPr>
          <w:rFonts w:ascii="Calibre Regular" w:hAnsi="Calibre Regular" w:cs="Arial"/>
          <w:bCs/>
          <w:sz w:val="22"/>
          <w:szCs w:val="22"/>
        </w:rPr>
        <w:t xml:space="preserve">Household </w:t>
      </w:r>
      <w:r w:rsidR="00DB7679">
        <w:rPr>
          <w:rFonts w:ascii="Calibre Regular" w:hAnsi="Calibre Regular" w:cs="Arial"/>
          <w:bCs/>
          <w:sz w:val="22"/>
          <w:szCs w:val="22"/>
        </w:rPr>
        <w:t>Sorting over Wildfire Risk</w:t>
      </w:r>
    </w:p>
    <w:p w14:paraId="5E9525D5" w14:textId="5A8591D3" w:rsidR="00F66361" w:rsidRDefault="00F66361" w:rsidP="00F66361">
      <w:pPr>
        <w:rPr>
          <w:rFonts w:ascii="Calibre Regular" w:hAnsi="Calibre Regular" w:cs="Arial"/>
          <w:bCs/>
          <w:sz w:val="22"/>
          <w:szCs w:val="22"/>
        </w:rPr>
      </w:pPr>
    </w:p>
    <w:p w14:paraId="0B23D70D" w14:textId="77777777" w:rsidR="00D85A62" w:rsidRDefault="00104F09" w:rsidP="00F66361">
      <w:pPr>
        <w:rPr>
          <w:rFonts w:ascii="Calibre Regular" w:hAnsi="Calibre Regular" w:cs="Arial"/>
          <w:bCs/>
          <w:sz w:val="22"/>
          <w:szCs w:val="22"/>
        </w:rPr>
      </w:pPr>
      <w:r>
        <w:rPr>
          <w:rFonts w:ascii="Calibre Regular" w:hAnsi="Calibre Regular" w:cs="Arial"/>
          <w:bCs/>
          <w:sz w:val="22"/>
          <w:szCs w:val="22"/>
        </w:rPr>
        <w:t xml:space="preserve">As wildfire activity increases, costs of living in high wildfire hazard areas are expected to </w:t>
      </w:r>
      <w:r w:rsidR="00381571">
        <w:rPr>
          <w:rFonts w:ascii="Calibre Regular" w:hAnsi="Calibre Regular" w:cs="Arial"/>
          <w:bCs/>
          <w:sz w:val="22"/>
          <w:szCs w:val="22"/>
        </w:rPr>
        <w:t>increase, both as costs of wildfire risk trickle down to homeowners (as through increases in insurance premiums), and due to policies expressly targeted toward reducing wildfire risk. Examples of the latter include building codes and land use laws, as well as policies that are, at least in part, intended to disincentivize further development in high wildfire risk areas, such as wildfire fees and utility rate differential</w:t>
      </w:r>
      <w:r w:rsidR="007E06D4">
        <w:rPr>
          <w:rFonts w:ascii="Calibre Regular" w:hAnsi="Calibre Regular" w:cs="Arial"/>
          <w:bCs/>
          <w:sz w:val="22"/>
          <w:szCs w:val="22"/>
        </w:rPr>
        <w:t xml:space="preserve">s. </w:t>
      </w:r>
    </w:p>
    <w:p w14:paraId="395F9968" w14:textId="77777777" w:rsidR="00D85A62" w:rsidRDefault="00D85A62" w:rsidP="00F66361">
      <w:pPr>
        <w:rPr>
          <w:rFonts w:ascii="Calibre Regular" w:hAnsi="Calibre Regular" w:cs="Arial"/>
          <w:bCs/>
          <w:sz w:val="22"/>
          <w:szCs w:val="22"/>
        </w:rPr>
      </w:pPr>
    </w:p>
    <w:p w14:paraId="283C595F" w14:textId="6FF814F6" w:rsidR="006E0849" w:rsidRDefault="00D85A62" w:rsidP="00F66361">
      <w:pPr>
        <w:rPr>
          <w:rFonts w:ascii="Calibre Regular" w:hAnsi="Calibre Regular" w:cs="Arial"/>
          <w:bCs/>
          <w:sz w:val="22"/>
          <w:szCs w:val="22"/>
        </w:rPr>
      </w:pPr>
      <w:r>
        <w:rPr>
          <w:rFonts w:ascii="Calibre Regular" w:hAnsi="Calibre Regular" w:cs="Arial"/>
          <w:bCs/>
          <w:sz w:val="22"/>
          <w:szCs w:val="22"/>
        </w:rPr>
        <w:t>However, it is unclear h</w:t>
      </w:r>
      <w:r w:rsidR="00BD0F95">
        <w:rPr>
          <w:rFonts w:ascii="Calibre Regular" w:hAnsi="Calibre Regular" w:cs="Arial"/>
          <w:bCs/>
          <w:sz w:val="22"/>
          <w:szCs w:val="22"/>
        </w:rPr>
        <w:t>ow</w:t>
      </w:r>
      <w:r w:rsidR="007E06D4">
        <w:rPr>
          <w:rFonts w:ascii="Calibre Regular" w:hAnsi="Calibre Regular" w:cs="Arial"/>
          <w:bCs/>
          <w:sz w:val="22"/>
          <w:szCs w:val="22"/>
        </w:rPr>
        <w:t xml:space="preserve"> cost</w:t>
      </w:r>
      <w:r w:rsidR="009F61FB">
        <w:rPr>
          <w:rFonts w:ascii="Calibre Regular" w:hAnsi="Calibre Regular" w:cs="Arial"/>
          <w:bCs/>
          <w:sz w:val="22"/>
          <w:szCs w:val="22"/>
        </w:rPr>
        <w:t>-</w:t>
      </w:r>
      <w:r w:rsidR="007E06D4">
        <w:rPr>
          <w:rFonts w:ascii="Calibre Regular" w:hAnsi="Calibre Regular" w:cs="Arial"/>
          <w:bCs/>
          <w:sz w:val="22"/>
          <w:szCs w:val="22"/>
        </w:rPr>
        <w:t>of</w:t>
      </w:r>
      <w:r w:rsidR="009F61FB">
        <w:rPr>
          <w:rFonts w:ascii="Calibre Regular" w:hAnsi="Calibre Regular" w:cs="Arial"/>
          <w:bCs/>
          <w:sz w:val="22"/>
          <w:szCs w:val="22"/>
        </w:rPr>
        <w:t>-</w:t>
      </w:r>
      <w:r w:rsidR="007E06D4">
        <w:rPr>
          <w:rFonts w:ascii="Calibre Regular" w:hAnsi="Calibre Regular" w:cs="Arial"/>
          <w:bCs/>
          <w:sz w:val="22"/>
          <w:szCs w:val="22"/>
        </w:rPr>
        <w:t>livin</w:t>
      </w:r>
      <w:r w:rsidR="009F61FB">
        <w:rPr>
          <w:rFonts w:ascii="Calibre Regular" w:hAnsi="Calibre Regular" w:cs="Arial"/>
          <w:bCs/>
          <w:sz w:val="22"/>
          <w:szCs w:val="22"/>
        </w:rPr>
        <w:t>g increases</w:t>
      </w:r>
      <w:r w:rsidR="00BD0F95">
        <w:rPr>
          <w:rFonts w:ascii="Calibre Regular" w:hAnsi="Calibre Regular" w:cs="Arial"/>
          <w:bCs/>
          <w:sz w:val="22"/>
          <w:szCs w:val="22"/>
        </w:rPr>
        <w:t xml:space="preserve"> will affect household welfare, </w:t>
      </w:r>
      <w:r>
        <w:rPr>
          <w:rFonts w:ascii="Calibre Regular" w:hAnsi="Calibre Regular" w:cs="Arial"/>
          <w:bCs/>
          <w:sz w:val="22"/>
          <w:szCs w:val="22"/>
        </w:rPr>
        <w:t xml:space="preserve">household </w:t>
      </w:r>
      <w:r w:rsidR="00BD0F95">
        <w:rPr>
          <w:rFonts w:ascii="Calibre Regular" w:hAnsi="Calibre Regular" w:cs="Arial"/>
          <w:bCs/>
          <w:sz w:val="22"/>
          <w:szCs w:val="22"/>
        </w:rPr>
        <w:t xml:space="preserve">decisions regarding </w:t>
      </w:r>
      <w:r>
        <w:rPr>
          <w:rFonts w:ascii="Calibre Regular" w:hAnsi="Calibre Regular" w:cs="Arial"/>
          <w:bCs/>
          <w:sz w:val="22"/>
          <w:szCs w:val="22"/>
        </w:rPr>
        <w:t>whether to live in a high wildfire hazard area (what economists refer to as “sorting” decisions), and who lives in these areas.</w:t>
      </w:r>
      <w:r w:rsidR="00BD0F95">
        <w:rPr>
          <w:rFonts w:ascii="Calibre Regular" w:hAnsi="Calibre Regular" w:cs="Arial"/>
          <w:bCs/>
          <w:sz w:val="22"/>
          <w:szCs w:val="22"/>
        </w:rPr>
        <w:t xml:space="preserve"> </w:t>
      </w:r>
      <w:r w:rsidR="006E0849">
        <w:rPr>
          <w:rFonts w:ascii="Calibre Regular" w:hAnsi="Calibre Regular" w:cs="Arial"/>
          <w:bCs/>
          <w:sz w:val="22"/>
          <w:szCs w:val="22"/>
        </w:rPr>
        <w:t>How such policies will shape the future of the wildland-urban interface depends on the extent to which</w:t>
      </w:r>
      <w:r>
        <w:rPr>
          <w:rFonts w:ascii="Calibre Regular" w:hAnsi="Calibre Regular" w:cs="Arial"/>
          <w:bCs/>
          <w:sz w:val="22"/>
          <w:szCs w:val="22"/>
        </w:rPr>
        <w:t xml:space="preserve"> households are willing to trade</w:t>
      </w:r>
      <w:r w:rsidR="000B702E">
        <w:rPr>
          <w:rFonts w:ascii="Calibre Regular" w:hAnsi="Calibre Regular" w:cs="Arial"/>
          <w:bCs/>
          <w:sz w:val="22"/>
          <w:szCs w:val="22"/>
        </w:rPr>
        <w:t xml:space="preserve"> increased cost-of-living for the amenities associated with living in</w:t>
      </w:r>
      <w:r w:rsidR="006E0849">
        <w:rPr>
          <w:rFonts w:ascii="Calibre Regular" w:hAnsi="Calibre Regular" w:cs="Arial"/>
          <w:bCs/>
          <w:sz w:val="22"/>
          <w:szCs w:val="22"/>
        </w:rPr>
        <w:t xml:space="preserve"> high fire hazard areas</w:t>
      </w:r>
      <w:r w:rsidR="006A09EE">
        <w:rPr>
          <w:rFonts w:ascii="Calibre Regular" w:hAnsi="Calibre Regular" w:cs="Arial"/>
          <w:bCs/>
          <w:sz w:val="22"/>
          <w:szCs w:val="22"/>
        </w:rPr>
        <w:t>, and which households are willing to make that trade.</w:t>
      </w:r>
    </w:p>
    <w:p w14:paraId="05438DC2" w14:textId="77777777" w:rsidR="006E0849" w:rsidRDefault="006E0849" w:rsidP="00F66361">
      <w:pPr>
        <w:rPr>
          <w:rFonts w:ascii="Calibre Regular" w:hAnsi="Calibre Regular" w:cs="Arial"/>
          <w:bCs/>
          <w:sz w:val="22"/>
          <w:szCs w:val="22"/>
        </w:rPr>
      </w:pPr>
    </w:p>
    <w:p w14:paraId="3D32B732" w14:textId="0F16840E" w:rsidR="00430199" w:rsidRDefault="00396709" w:rsidP="00F66361">
      <w:pPr>
        <w:rPr>
          <w:rFonts w:ascii="Calibre Regular" w:hAnsi="Calibre Regular" w:cs="Arial"/>
          <w:bCs/>
          <w:sz w:val="22"/>
          <w:szCs w:val="22"/>
        </w:rPr>
      </w:pPr>
      <w:r>
        <w:rPr>
          <w:rFonts w:ascii="Calibre Regular" w:hAnsi="Calibre Regular" w:cs="Arial"/>
          <w:bCs/>
          <w:sz w:val="22"/>
          <w:szCs w:val="22"/>
        </w:rPr>
        <w:t xml:space="preserve">To address these questions, RFF proposes to provide the first study of household sorting over wildfire </w:t>
      </w:r>
      <w:r w:rsidR="00BD0C02">
        <w:rPr>
          <w:rFonts w:ascii="Calibre Regular" w:hAnsi="Calibre Regular" w:cs="Arial"/>
          <w:bCs/>
          <w:sz w:val="22"/>
          <w:szCs w:val="22"/>
        </w:rPr>
        <w:t>risk. We will use data regarding property sales from Zillow.com</w:t>
      </w:r>
      <w:r w:rsidR="00380906">
        <w:rPr>
          <w:rFonts w:ascii="Calibre Regular" w:hAnsi="Calibre Regular" w:cs="Arial"/>
          <w:bCs/>
          <w:sz w:val="22"/>
          <w:szCs w:val="22"/>
        </w:rPr>
        <w:t xml:space="preserve">, merged with anonymized borrower data from the Home Mortgage Disclosure Act data set, </w:t>
      </w:r>
      <w:r w:rsidR="00BD0C02">
        <w:rPr>
          <w:rFonts w:ascii="Calibre Regular" w:hAnsi="Calibre Regular" w:cs="Arial"/>
          <w:bCs/>
          <w:sz w:val="22"/>
          <w:szCs w:val="22"/>
        </w:rPr>
        <w:t xml:space="preserve">within a discrete choice modeling framework in order to understand </w:t>
      </w:r>
      <w:r w:rsidR="00380906">
        <w:rPr>
          <w:rFonts w:ascii="Calibre Regular" w:hAnsi="Calibre Regular" w:cs="Arial"/>
          <w:bCs/>
          <w:sz w:val="22"/>
          <w:szCs w:val="22"/>
        </w:rPr>
        <w:t xml:space="preserve">household decisions </w:t>
      </w:r>
      <w:r w:rsidR="001975C4">
        <w:rPr>
          <w:rFonts w:ascii="Calibre Regular" w:hAnsi="Calibre Regular" w:cs="Arial"/>
          <w:bCs/>
          <w:sz w:val="22"/>
          <w:szCs w:val="22"/>
        </w:rPr>
        <w:t>with respect to wildfire risk</w:t>
      </w:r>
      <w:r w:rsidR="00380906">
        <w:rPr>
          <w:rFonts w:ascii="Calibre Regular" w:hAnsi="Calibre Regular" w:cs="Arial"/>
          <w:bCs/>
          <w:sz w:val="22"/>
          <w:szCs w:val="22"/>
        </w:rPr>
        <w:t>.</w:t>
      </w:r>
      <w:r w:rsidR="001975C4">
        <w:rPr>
          <w:rFonts w:ascii="Calibre Regular" w:hAnsi="Calibre Regular" w:cs="Arial"/>
          <w:bCs/>
          <w:sz w:val="22"/>
          <w:szCs w:val="22"/>
        </w:rPr>
        <w:t xml:space="preserve"> </w:t>
      </w:r>
      <w:r w:rsidR="00441460">
        <w:rPr>
          <w:rFonts w:ascii="Calibre Regular" w:hAnsi="Calibre Regular" w:cs="Arial"/>
          <w:bCs/>
          <w:sz w:val="22"/>
          <w:szCs w:val="22"/>
        </w:rPr>
        <w:t xml:space="preserve">Our study will use a modern discrete choice modeling framework that </w:t>
      </w:r>
      <w:r w:rsidR="00C6323B">
        <w:rPr>
          <w:rFonts w:ascii="Calibre Regular" w:hAnsi="Calibre Regular" w:cs="Arial"/>
          <w:bCs/>
          <w:sz w:val="22"/>
          <w:szCs w:val="22"/>
        </w:rPr>
        <w:t xml:space="preserve">allows household preferences over property characteristics, amenities, and wildfire risk to vary across household types. </w:t>
      </w:r>
      <w:r w:rsidR="004B75B5">
        <w:rPr>
          <w:rFonts w:ascii="Calibre Regular" w:hAnsi="Calibre Regular" w:cs="Arial"/>
          <w:bCs/>
          <w:sz w:val="22"/>
          <w:szCs w:val="22"/>
        </w:rPr>
        <w:t>We will account for endogeneity of home prices to unobserved property and neighborhood characteristics using a well-established instrumental variables strategy developed by Bayer and Timmins (2007)</w:t>
      </w:r>
      <w:r w:rsidR="002712C6">
        <w:rPr>
          <w:rFonts w:ascii="Calibre Regular" w:hAnsi="Calibre Regular" w:cs="Arial"/>
          <w:bCs/>
          <w:sz w:val="22"/>
          <w:szCs w:val="22"/>
        </w:rPr>
        <w:t>. W</w:t>
      </w:r>
      <w:r w:rsidR="004B75B5">
        <w:rPr>
          <w:rFonts w:ascii="Calibre Regular" w:hAnsi="Calibre Regular" w:cs="Arial"/>
          <w:bCs/>
          <w:sz w:val="22"/>
          <w:szCs w:val="22"/>
        </w:rPr>
        <w:t>e will address</w:t>
      </w:r>
      <w:r w:rsidR="002712C6">
        <w:rPr>
          <w:rFonts w:ascii="Calibre Regular" w:hAnsi="Calibre Regular" w:cs="Arial"/>
          <w:bCs/>
          <w:sz w:val="22"/>
          <w:szCs w:val="22"/>
        </w:rPr>
        <w:t xml:space="preserve"> endogeneity of wildfire hazard to unobserved amenities with a quasi-experimental approach using changes in perceptions of wildfire hazard in the wake of large damaging wildfire incidents</w:t>
      </w:r>
      <w:r w:rsidR="00430199">
        <w:rPr>
          <w:rFonts w:ascii="Calibre Regular" w:hAnsi="Calibre Regular" w:cs="Arial"/>
          <w:bCs/>
          <w:sz w:val="22"/>
          <w:szCs w:val="22"/>
        </w:rPr>
        <w:t xml:space="preserve"> (McCoy and Walsh 2018</w:t>
      </w:r>
      <w:r w:rsidR="00362931">
        <w:rPr>
          <w:rFonts w:ascii="Calibre Regular" w:hAnsi="Calibre Regular" w:cs="Arial"/>
          <w:bCs/>
          <w:sz w:val="22"/>
          <w:szCs w:val="22"/>
        </w:rPr>
        <w:t>,</w:t>
      </w:r>
      <w:r w:rsidR="00362931" w:rsidRPr="00362931">
        <w:rPr>
          <w:rFonts w:ascii="Calibre Regular" w:hAnsi="Calibre Regular" w:cs="Arial"/>
          <w:bCs/>
          <w:sz w:val="22"/>
          <w:szCs w:val="22"/>
        </w:rPr>
        <w:t xml:space="preserve"> </w:t>
      </w:r>
      <w:r w:rsidR="00362931">
        <w:rPr>
          <w:rFonts w:ascii="Calibre Regular" w:hAnsi="Calibre Regular" w:cs="Arial"/>
          <w:bCs/>
          <w:sz w:val="22"/>
          <w:szCs w:val="22"/>
        </w:rPr>
        <w:t>Wibbenmeyer et al. 2019</w:t>
      </w:r>
      <w:r w:rsidR="00430199">
        <w:rPr>
          <w:rFonts w:ascii="Calibre Regular" w:hAnsi="Calibre Regular" w:cs="Arial"/>
          <w:bCs/>
          <w:sz w:val="22"/>
          <w:szCs w:val="22"/>
        </w:rPr>
        <w:t>).</w:t>
      </w:r>
    </w:p>
    <w:p w14:paraId="629E3DCC" w14:textId="6BB5A907" w:rsidR="00430199" w:rsidRDefault="00430199" w:rsidP="00F66361">
      <w:pPr>
        <w:rPr>
          <w:rFonts w:ascii="Calibre Regular" w:hAnsi="Calibre Regular" w:cs="Arial"/>
          <w:bCs/>
          <w:sz w:val="22"/>
          <w:szCs w:val="22"/>
        </w:rPr>
      </w:pPr>
    </w:p>
    <w:p w14:paraId="33225D4A" w14:textId="291FE035" w:rsidR="00430199" w:rsidRDefault="00430199" w:rsidP="00F66361">
      <w:pPr>
        <w:rPr>
          <w:rFonts w:ascii="Calibre Regular" w:hAnsi="Calibre Regular" w:cs="Arial"/>
          <w:bCs/>
          <w:sz w:val="22"/>
          <w:szCs w:val="22"/>
        </w:rPr>
      </w:pPr>
      <w:r>
        <w:rPr>
          <w:rFonts w:ascii="Calibre Regular" w:hAnsi="Calibre Regular" w:cs="Arial"/>
          <w:bCs/>
          <w:sz w:val="22"/>
          <w:szCs w:val="22"/>
        </w:rPr>
        <w:t xml:space="preserve">While </w:t>
      </w:r>
      <w:r w:rsidR="00712A02">
        <w:rPr>
          <w:rFonts w:ascii="Calibre Regular" w:hAnsi="Calibre Regular" w:cs="Arial"/>
          <w:bCs/>
          <w:sz w:val="22"/>
          <w:szCs w:val="22"/>
        </w:rPr>
        <w:t xml:space="preserve">there is some limited evidence available regarding </w:t>
      </w:r>
      <w:r w:rsidR="00362931">
        <w:rPr>
          <w:rFonts w:ascii="Calibre Regular" w:hAnsi="Calibre Regular" w:cs="Arial"/>
          <w:bCs/>
          <w:sz w:val="22"/>
          <w:szCs w:val="22"/>
        </w:rPr>
        <w:t>the effects of amenities correlated with fire hazard on property values (</w:t>
      </w:r>
      <w:proofErr w:type="spellStart"/>
      <w:r w:rsidR="00362931">
        <w:rPr>
          <w:rFonts w:ascii="Calibre Regular" w:hAnsi="Calibre Regular" w:cs="Arial"/>
          <w:bCs/>
          <w:sz w:val="22"/>
          <w:szCs w:val="22"/>
        </w:rPr>
        <w:t>Stetler</w:t>
      </w:r>
      <w:proofErr w:type="spellEnd"/>
      <w:r w:rsidR="00362931">
        <w:rPr>
          <w:rFonts w:ascii="Calibre Regular" w:hAnsi="Calibre Regular" w:cs="Arial"/>
          <w:bCs/>
          <w:sz w:val="22"/>
          <w:szCs w:val="22"/>
        </w:rPr>
        <w:t xml:space="preserve"> et al. 2010),</w:t>
      </w:r>
      <w:r w:rsidR="00100D93">
        <w:rPr>
          <w:rFonts w:ascii="Calibre Regular" w:hAnsi="Calibre Regular" w:cs="Arial"/>
          <w:bCs/>
          <w:sz w:val="22"/>
          <w:szCs w:val="22"/>
        </w:rPr>
        <w:t xml:space="preserve"> and </w:t>
      </w:r>
      <w:r w:rsidR="00100D93" w:rsidRPr="00100D93">
        <w:rPr>
          <w:rFonts w:ascii="Calibre Regular" w:hAnsi="Calibre Regular" w:cs="Arial"/>
          <w:bCs/>
          <w:sz w:val="22"/>
          <w:szCs w:val="22"/>
        </w:rPr>
        <w:t>economists have used sorting models to study</w:t>
      </w:r>
      <w:r w:rsidR="00100D93">
        <w:rPr>
          <w:rFonts w:ascii="Calibre Regular" w:hAnsi="Calibre Regular" w:cs="Arial"/>
          <w:bCs/>
          <w:sz w:val="22"/>
          <w:szCs w:val="22"/>
        </w:rPr>
        <w:t xml:space="preserve"> a variety of</w:t>
      </w:r>
      <w:r w:rsidR="00100D93" w:rsidRPr="00100D93">
        <w:rPr>
          <w:rFonts w:ascii="Calibre Regular" w:hAnsi="Calibre Regular" w:cs="Arial"/>
          <w:bCs/>
          <w:sz w:val="22"/>
          <w:szCs w:val="22"/>
        </w:rPr>
        <w:t xml:space="preserve"> environmental amenities and </w:t>
      </w:r>
      <w:proofErr w:type="spellStart"/>
      <w:r w:rsidR="00100D93" w:rsidRPr="00100D93">
        <w:rPr>
          <w:rFonts w:ascii="Calibre Regular" w:hAnsi="Calibre Regular" w:cs="Arial"/>
          <w:bCs/>
          <w:sz w:val="22"/>
          <w:szCs w:val="22"/>
        </w:rPr>
        <w:t>disamenities</w:t>
      </w:r>
      <w:proofErr w:type="spellEnd"/>
      <w:r w:rsidR="00100D93" w:rsidRPr="00100D93">
        <w:rPr>
          <w:rFonts w:ascii="Calibre Regular" w:hAnsi="Calibre Regular" w:cs="Arial"/>
          <w:bCs/>
          <w:sz w:val="22"/>
          <w:szCs w:val="22"/>
        </w:rPr>
        <w:t xml:space="preserve"> (</w:t>
      </w:r>
      <w:proofErr w:type="spellStart"/>
      <w:r w:rsidR="00100D93" w:rsidRPr="00100D93">
        <w:rPr>
          <w:rFonts w:ascii="Calibre Regular" w:hAnsi="Calibre Regular" w:cs="Arial"/>
          <w:bCs/>
          <w:sz w:val="22"/>
          <w:szCs w:val="22"/>
        </w:rPr>
        <w:t>Kuminoff</w:t>
      </w:r>
      <w:proofErr w:type="spellEnd"/>
      <w:r w:rsidR="00100D93" w:rsidRPr="00100D93">
        <w:rPr>
          <w:rFonts w:ascii="Calibre Regular" w:hAnsi="Calibre Regular" w:cs="Arial"/>
          <w:bCs/>
          <w:sz w:val="22"/>
          <w:szCs w:val="22"/>
        </w:rPr>
        <w:t>, Smith and Timmins 2013</w:t>
      </w:r>
      <w:r w:rsidR="00100D93">
        <w:rPr>
          <w:rFonts w:ascii="Calibre Regular" w:hAnsi="Calibre Regular" w:cs="Arial"/>
          <w:bCs/>
          <w:sz w:val="22"/>
          <w:szCs w:val="22"/>
        </w:rPr>
        <w:t>,</w:t>
      </w:r>
      <w:r w:rsidR="00100D93" w:rsidRPr="00100D93">
        <w:t xml:space="preserve"> </w:t>
      </w:r>
      <w:r w:rsidR="00100D93" w:rsidRPr="00100D93">
        <w:rPr>
          <w:rFonts w:ascii="Calibre Regular" w:hAnsi="Calibre Regular" w:cs="Arial"/>
          <w:bCs/>
          <w:sz w:val="22"/>
          <w:szCs w:val="22"/>
        </w:rPr>
        <w:t>such models have not yet been applied to the study of wildfire hazard within the WUI.</w:t>
      </w:r>
      <w:r w:rsidR="00100D93">
        <w:rPr>
          <w:rFonts w:ascii="Calibre Regular" w:hAnsi="Calibre Regular" w:cs="Arial"/>
          <w:bCs/>
          <w:sz w:val="22"/>
          <w:szCs w:val="22"/>
        </w:rPr>
        <w:t xml:space="preserve"> </w:t>
      </w:r>
      <w:r w:rsidR="00100D93" w:rsidRPr="00100D93">
        <w:rPr>
          <w:rFonts w:ascii="Calibre Regular" w:hAnsi="Calibre Regular" w:cs="Arial"/>
          <w:bCs/>
          <w:sz w:val="22"/>
          <w:szCs w:val="22"/>
        </w:rPr>
        <w:t>Our model will allow us to provide the first analysis of how demographics within the WUI are likely to change as risk and cost-of-living increase.</w:t>
      </w:r>
      <w:r w:rsidR="000D1506">
        <w:rPr>
          <w:rFonts w:ascii="Calibre Regular" w:hAnsi="Calibre Regular" w:cs="Arial"/>
          <w:bCs/>
          <w:sz w:val="22"/>
          <w:szCs w:val="22"/>
        </w:rPr>
        <w:t xml:space="preserve"> </w:t>
      </w:r>
      <w:r w:rsidR="00F55F6A" w:rsidRPr="003B3679">
        <w:rPr>
          <w:rFonts w:ascii="Calibre Regular" w:hAnsi="Calibre Regular" w:cs="Arial"/>
          <w:bCs/>
          <w:sz w:val="22"/>
          <w:szCs w:val="22"/>
        </w:rPr>
        <w:t xml:space="preserve">For example, insurance prices affect the costs of living in the WUI and will affect location of different households on the landscape. When a local government institutes zoning changes or defensible space regulations, this will affect house prices, which in turn will affect the location of different households on the landscape. If a state agency or the US Forest Service invests in activities such as thinning and fire treatments that lower wildfire risks, this will also affect household decisions about where to locate. Ideally, these policies will have their intended effects of </w:t>
      </w:r>
      <w:r w:rsidR="00F55F6A" w:rsidRPr="003B3679">
        <w:rPr>
          <w:rFonts w:ascii="Calibre Regular" w:hAnsi="Calibre Regular" w:cs="Arial"/>
          <w:bCs/>
          <w:sz w:val="22"/>
          <w:szCs w:val="22"/>
        </w:rPr>
        <w:lastRenderedPageBreak/>
        <w:t>lowering risks and the costs of wildfires. Our model results will reveal the extent to which we can expect that to happen and to what extent policies will result in shifts in the distribution of burden across households of different income levels.</w:t>
      </w:r>
    </w:p>
    <w:p w14:paraId="0D778DBB" w14:textId="77777777" w:rsidR="00104F09" w:rsidRDefault="00104F09" w:rsidP="00F66361">
      <w:pPr>
        <w:rPr>
          <w:rFonts w:ascii="Calibre Regular" w:hAnsi="Calibre Regular" w:cs="Arial"/>
          <w:bCs/>
          <w:sz w:val="22"/>
          <w:szCs w:val="22"/>
        </w:rPr>
      </w:pPr>
    </w:p>
    <w:p w14:paraId="3A8DC32D" w14:textId="3D07810D" w:rsidR="003D1033" w:rsidRDefault="001D1432" w:rsidP="001D1432">
      <w:pPr>
        <w:pStyle w:val="ListParagraph"/>
        <w:numPr>
          <w:ilvl w:val="0"/>
          <w:numId w:val="17"/>
        </w:numPr>
        <w:rPr>
          <w:rFonts w:ascii="Calibre Regular" w:hAnsi="Calibre Regular" w:cs="Arial"/>
          <w:bCs/>
          <w:sz w:val="22"/>
          <w:szCs w:val="22"/>
        </w:rPr>
      </w:pPr>
      <w:commentRangeStart w:id="4"/>
      <w:r>
        <w:rPr>
          <w:rFonts w:ascii="Calibre Regular" w:hAnsi="Calibre Regular" w:cs="Arial"/>
          <w:bCs/>
          <w:sz w:val="22"/>
          <w:szCs w:val="22"/>
        </w:rPr>
        <w:t>Products</w:t>
      </w:r>
      <w:commentRangeEnd w:id="4"/>
      <w:r w:rsidR="008A60E9">
        <w:rPr>
          <w:rStyle w:val="CommentReference"/>
          <w:rFonts w:asciiTheme="minorHAnsi" w:eastAsiaTheme="minorHAnsi" w:hAnsiTheme="minorHAnsi" w:cstheme="minorBidi"/>
        </w:rPr>
        <w:commentReference w:id="4"/>
      </w:r>
      <w:r>
        <w:rPr>
          <w:rFonts w:ascii="Calibre Regular" w:hAnsi="Calibre Regular" w:cs="Arial"/>
          <w:bCs/>
          <w:sz w:val="22"/>
          <w:szCs w:val="22"/>
        </w:rPr>
        <w:t xml:space="preserve">, Communications, and Policy </w:t>
      </w:r>
      <w:r w:rsidR="009F6203">
        <w:rPr>
          <w:rFonts w:ascii="Calibre Regular" w:hAnsi="Calibre Regular" w:cs="Arial"/>
          <w:bCs/>
          <w:sz w:val="22"/>
          <w:szCs w:val="22"/>
        </w:rPr>
        <w:t>E</w:t>
      </w:r>
      <w:r>
        <w:rPr>
          <w:rFonts w:ascii="Calibre Regular" w:hAnsi="Calibre Regular" w:cs="Arial"/>
          <w:bCs/>
          <w:sz w:val="22"/>
          <w:szCs w:val="22"/>
        </w:rPr>
        <w:t>ngagement</w:t>
      </w:r>
    </w:p>
    <w:p w14:paraId="0AB03CAD" w14:textId="07C951E2" w:rsidR="001D1432" w:rsidRPr="001F2F92" w:rsidRDefault="001D1432" w:rsidP="001D1432">
      <w:pPr>
        <w:rPr>
          <w:rFonts w:ascii="Calibre Regular" w:hAnsi="Calibre Regular" w:cs="Arial"/>
          <w:bCs/>
          <w:sz w:val="22"/>
          <w:szCs w:val="22"/>
        </w:rPr>
      </w:pPr>
    </w:p>
    <w:p w14:paraId="0348E531" w14:textId="2200B914" w:rsidR="009F6203" w:rsidRDefault="00100D93" w:rsidP="00346BBB">
      <w:pPr>
        <w:rPr>
          <w:rFonts w:ascii="Calibre Regular" w:hAnsi="Calibre Regular"/>
          <w:sz w:val="22"/>
          <w:szCs w:val="22"/>
        </w:rPr>
      </w:pPr>
      <w:r w:rsidRPr="00100D93">
        <w:rPr>
          <w:rFonts w:ascii="Calibre Regular" w:hAnsi="Calibre Regular"/>
          <w:sz w:val="22"/>
          <w:szCs w:val="22"/>
        </w:rPr>
        <w:t xml:space="preserve">We anticipate several written outputs from the project. We anticipate at least three peer-reviewed research papers—one on the baseline results (Objective 1) and two from the locational sorting model and policy simulation results from the model (Objective 2). We expect to present our re-search findings at applied economics conferences such as the Association of Environmental and Resource Economists (AERE) and Agricultural and Applied Economics Association (AAEA) annual meetings and possibly also at the American Planning Association’s annual Policy and Advocacy Conference and an international fire conference, such as the International Association of Wildland Fire’s Fire and Climate Conference. Finally, Resources for the Future has </w:t>
      </w:r>
      <w:proofErr w:type="gramStart"/>
      <w:r w:rsidRPr="00100D93">
        <w:rPr>
          <w:rFonts w:ascii="Calibre Regular" w:hAnsi="Calibre Regular"/>
          <w:sz w:val="22"/>
          <w:szCs w:val="22"/>
        </w:rPr>
        <w:t>a number of</w:t>
      </w:r>
      <w:proofErr w:type="gramEnd"/>
      <w:r w:rsidRPr="00100D93">
        <w:rPr>
          <w:rFonts w:ascii="Calibre Regular" w:hAnsi="Calibre Regular"/>
          <w:sz w:val="22"/>
          <w:szCs w:val="22"/>
        </w:rPr>
        <w:t xml:space="preserve"> publication outlets for policy and lay audiences. We expect an article in Resources magazine, posts on the Common Resources blog, and at least one podcast in the popular Resources Radio podcast series. We will share these outputs (including journal articles and Resources for the Future publications) and insights from our analysis with our contacts within agencies and local communities. </w:t>
      </w:r>
    </w:p>
    <w:p w14:paraId="75644039" w14:textId="77777777" w:rsidR="00100D93" w:rsidRPr="008A60E9" w:rsidRDefault="00100D93" w:rsidP="00346BBB">
      <w:pPr>
        <w:rPr>
          <w:rFonts w:ascii="Calibre Regular" w:hAnsi="Calibre Regular"/>
          <w:sz w:val="22"/>
          <w:szCs w:val="22"/>
        </w:rPr>
      </w:pPr>
    </w:p>
    <w:p w14:paraId="0F54DDC1" w14:textId="22BB87FE" w:rsidR="001D1432" w:rsidRPr="003B3679" w:rsidRDefault="009D1065" w:rsidP="003B3679">
      <w:pPr>
        <w:rPr>
          <w:rFonts w:ascii="Calibre Regular" w:hAnsi="Calibre Regular"/>
          <w:sz w:val="22"/>
          <w:szCs w:val="22"/>
        </w:rPr>
      </w:pPr>
      <w:r w:rsidRPr="00BA578A">
        <w:rPr>
          <w:rFonts w:ascii="Calibre Regular" w:eastAsia="Karla" w:hAnsi="Calibre Regular" w:cs="Karla"/>
          <w:color w:val="04273C"/>
          <w:sz w:val="22"/>
          <w:szCs w:val="22"/>
        </w:rPr>
        <w:t xml:space="preserve">RFF is one of the few organizations that is entrusted to bring together diverse stakeholders and apply a balanced economic lens to </w:t>
      </w:r>
      <w:r>
        <w:rPr>
          <w:rFonts w:ascii="Calibre Regular" w:eastAsia="Karla" w:hAnsi="Calibre Regular" w:cs="Karla"/>
          <w:color w:val="04273C"/>
          <w:sz w:val="22"/>
          <w:szCs w:val="22"/>
        </w:rPr>
        <w:t>critical environmental policy issues.</w:t>
      </w:r>
      <w:r>
        <w:rPr>
          <w:rFonts w:ascii="Calibre Regular" w:hAnsi="Calibre Regular"/>
          <w:sz w:val="22"/>
          <w:szCs w:val="22"/>
        </w:rPr>
        <w:t xml:space="preserve"> </w:t>
      </w:r>
      <w:r w:rsidR="008A60E9" w:rsidRPr="008A60E9">
        <w:rPr>
          <w:rFonts w:ascii="Calibre Regular" w:hAnsi="Calibre Regular"/>
          <w:sz w:val="22"/>
          <w:szCs w:val="22"/>
        </w:rPr>
        <w:t xml:space="preserve">RFF’s research </w:t>
      </w:r>
      <w:r w:rsidR="008A60E9">
        <w:rPr>
          <w:rFonts w:ascii="Calibre Regular" w:hAnsi="Calibre Regular"/>
          <w:sz w:val="22"/>
          <w:szCs w:val="22"/>
        </w:rPr>
        <w:t>is designed to</w:t>
      </w:r>
      <w:r w:rsidR="008A60E9" w:rsidRPr="001F2F92">
        <w:rPr>
          <w:rFonts w:ascii="Calibre Regular" w:hAnsi="Calibre Regular"/>
          <w:sz w:val="22"/>
          <w:szCs w:val="22"/>
        </w:rPr>
        <w:t xml:space="preserve"> </w:t>
      </w:r>
      <w:r w:rsidR="008A60E9" w:rsidRPr="001C3FC4">
        <w:rPr>
          <w:rFonts w:ascii="Calibre Regular" w:hAnsi="Calibre Regular"/>
          <w:sz w:val="22"/>
          <w:szCs w:val="22"/>
        </w:rPr>
        <w:t xml:space="preserve">elucidate and quantify issues that decisionmakers care about, re-shape the way decisionmakers and the public think about </w:t>
      </w:r>
      <w:proofErr w:type="gramStart"/>
      <w:r w:rsidR="008A60E9" w:rsidRPr="001C3FC4">
        <w:rPr>
          <w:rFonts w:ascii="Calibre Regular" w:hAnsi="Calibre Regular"/>
          <w:sz w:val="22"/>
          <w:szCs w:val="22"/>
        </w:rPr>
        <w:t>problems, and</w:t>
      </w:r>
      <w:proofErr w:type="gramEnd"/>
      <w:r w:rsidR="008A60E9" w:rsidRPr="001C3FC4">
        <w:rPr>
          <w:rFonts w:ascii="Calibre Regular" w:hAnsi="Calibre Regular"/>
          <w:sz w:val="22"/>
          <w:szCs w:val="22"/>
        </w:rPr>
        <w:t xml:space="preserve"> convene stakeholders to develop a shared understanding of issues, and find common ground.</w:t>
      </w:r>
      <w:r w:rsidR="008A60E9">
        <w:rPr>
          <w:rFonts w:ascii="Calibre Regular" w:hAnsi="Calibre Regular"/>
          <w:sz w:val="22"/>
          <w:szCs w:val="22"/>
        </w:rPr>
        <w:t xml:space="preserve"> </w:t>
      </w:r>
      <w:r w:rsidR="009F6203" w:rsidRPr="003B3679">
        <w:rPr>
          <w:rFonts w:ascii="Calibre Regular" w:hAnsi="Calibre Regular"/>
          <w:sz w:val="22"/>
          <w:szCs w:val="22"/>
        </w:rPr>
        <w:t xml:space="preserve">For example, </w:t>
      </w:r>
      <w:r w:rsidR="001F2F92" w:rsidRPr="003B3679">
        <w:rPr>
          <w:rFonts w:ascii="Calibre Regular" w:hAnsi="Calibre Regular"/>
          <w:sz w:val="22"/>
          <w:szCs w:val="22"/>
        </w:rPr>
        <w:t xml:space="preserve">a </w:t>
      </w:r>
      <w:hyperlink r:id="rId11" w:history="1">
        <w:r w:rsidR="001F2F92" w:rsidRPr="003B3679">
          <w:rPr>
            <w:rStyle w:val="Hyperlink"/>
            <w:rFonts w:ascii="Calibre Regular" w:hAnsi="Calibre Regular"/>
            <w:sz w:val="22"/>
            <w:szCs w:val="22"/>
          </w:rPr>
          <w:t xml:space="preserve">recent </w:t>
        </w:r>
        <w:r w:rsidR="001F2F92" w:rsidRPr="003B3679">
          <w:rPr>
            <w:rStyle w:val="Hyperlink"/>
            <w:rFonts w:ascii="Calibre Regular" w:hAnsi="Calibre Regular"/>
            <w:i/>
            <w:iCs/>
            <w:sz w:val="22"/>
            <w:szCs w:val="22"/>
          </w:rPr>
          <w:t>Resources</w:t>
        </w:r>
        <w:r w:rsidR="001F2F92" w:rsidRPr="003B3679">
          <w:rPr>
            <w:rStyle w:val="Hyperlink"/>
            <w:rFonts w:ascii="Calibre Regular" w:hAnsi="Calibre Regular"/>
            <w:sz w:val="22"/>
            <w:szCs w:val="22"/>
          </w:rPr>
          <w:t xml:space="preserve"> article</w:t>
        </w:r>
      </w:hyperlink>
      <w:r w:rsidR="001F2F92" w:rsidRPr="003B3679">
        <w:rPr>
          <w:rFonts w:ascii="Calibre Regular" w:hAnsi="Calibre Regular"/>
          <w:sz w:val="22"/>
          <w:szCs w:val="22"/>
        </w:rPr>
        <w:t xml:space="preserve"> examined the implications for wildfire risk management of analogous approaches to coastal flooding risk. Another </w:t>
      </w:r>
      <w:hyperlink r:id="rId12" w:history="1">
        <w:r w:rsidR="001F2F92" w:rsidRPr="003B3679">
          <w:rPr>
            <w:rStyle w:val="Hyperlink"/>
            <w:rFonts w:ascii="Calibre Regular" w:hAnsi="Calibre Regular"/>
            <w:sz w:val="22"/>
            <w:szCs w:val="22"/>
          </w:rPr>
          <w:t>RFF working paper</w:t>
        </w:r>
      </w:hyperlink>
      <w:r w:rsidR="001F2F92">
        <w:rPr>
          <w:rFonts w:ascii="Calibre Regular" w:hAnsi="Calibre Regular"/>
          <w:sz w:val="22"/>
          <w:szCs w:val="22"/>
        </w:rPr>
        <w:t xml:space="preserve"> last year</w:t>
      </w:r>
      <w:r w:rsidR="001F2F92" w:rsidRPr="003B3679">
        <w:rPr>
          <w:rFonts w:ascii="Calibre Regular" w:hAnsi="Calibre Regular"/>
          <w:sz w:val="22"/>
          <w:szCs w:val="22"/>
        </w:rPr>
        <w:t xml:space="preserve"> demonstrated that federal agencies can save up to $7.7 million per year in post-fire costs by using satellite imagery to prioritize response measures. </w:t>
      </w:r>
      <w:r w:rsidR="001F2F92">
        <w:rPr>
          <w:rFonts w:ascii="Calibre Regular" w:hAnsi="Calibre Regular"/>
          <w:sz w:val="22"/>
          <w:szCs w:val="22"/>
        </w:rPr>
        <w:t>Recently in other forest</w:t>
      </w:r>
      <w:r w:rsidR="008A60E9">
        <w:rPr>
          <w:rFonts w:ascii="Calibre Regular" w:hAnsi="Calibre Regular"/>
          <w:sz w:val="22"/>
          <w:szCs w:val="22"/>
        </w:rPr>
        <w:t xml:space="preserve">ry related work, </w:t>
      </w:r>
      <w:r w:rsidR="001F2F92" w:rsidRPr="003B3679">
        <w:rPr>
          <w:rFonts w:ascii="Calibre Regular" w:hAnsi="Calibre Regular"/>
          <w:sz w:val="22"/>
          <w:szCs w:val="22"/>
        </w:rPr>
        <w:t xml:space="preserve">RFF has also </w:t>
      </w:r>
      <w:r w:rsidR="001F2F92" w:rsidRPr="001F2F92">
        <w:rPr>
          <w:rFonts w:ascii="Calibre Regular" w:eastAsia="Karla" w:hAnsi="Calibre Regular" w:cs="Karla"/>
          <w:color w:val="04273C"/>
          <w:sz w:val="22"/>
          <w:szCs w:val="22"/>
        </w:rPr>
        <w:t xml:space="preserve">provided input for the staff of Representative </w:t>
      </w:r>
      <w:proofErr w:type="spellStart"/>
      <w:r w:rsidR="001F2F92" w:rsidRPr="001F2F92">
        <w:rPr>
          <w:rFonts w:ascii="Calibre Regular" w:eastAsia="Karla" w:hAnsi="Calibre Regular" w:cs="Karla"/>
          <w:color w:val="04273C"/>
          <w:sz w:val="22"/>
          <w:szCs w:val="22"/>
        </w:rPr>
        <w:t>Westerman</w:t>
      </w:r>
      <w:proofErr w:type="spellEnd"/>
      <w:r w:rsidR="001F2F92" w:rsidRPr="001F2F92">
        <w:rPr>
          <w:rFonts w:ascii="Calibre Regular" w:eastAsia="Karla" w:hAnsi="Calibre Regular" w:cs="Karla"/>
          <w:color w:val="04273C"/>
          <w:sz w:val="22"/>
          <w:szCs w:val="22"/>
        </w:rPr>
        <w:t xml:space="preserve"> (R-AR) as they were developing the legislation known as the </w:t>
      </w:r>
      <w:hyperlink r:id="rId13" w:history="1">
        <w:r w:rsidR="001F2F92" w:rsidRPr="001F2F92">
          <w:rPr>
            <w:rStyle w:val="Hyperlink"/>
            <w:rFonts w:ascii="Calibre Regular" w:eastAsia="Karla" w:hAnsi="Calibre Regular" w:cs="Karla"/>
            <w:sz w:val="22"/>
            <w:szCs w:val="22"/>
          </w:rPr>
          <w:t>Trillion Trees</w:t>
        </w:r>
        <w:r w:rsidR="001F2F92" w:rsidRPr="001F2F92">
          <w:rPr>
            <w:rStyle w:val="Hyperlink"/>
            <w:rFonts w:ascii="Calibre Regular" w:eastAsia="Karla" w:hAnsi="Calibre Regular" w:cs="Karla"/>
            <w:sz w:val="22"/>
            <w:szCs w:val="22"/>
          </w:rPr>
          <w:t xml:space="preserve"> </w:t>
        </w:r>
        <w:r w:rsidR="001F2F92" w:rsidRPr="001F2F92">
          <w:rPr>
            <w:rStyle w:val="Hyperlink"/>
            <w:rFonts w:ascii="Calibre Regular" w:eastAsia="Karla" w:hAnsi="Calibre Regular" w:cs="Karla"/>
            <w:sz w:val="22"/>
            <w:szCs w:val="22"/>
          </w:rPr>
          <w:t>Act</w:t>
        </w:r>
      </w:hyperlink>
      <w:r w:rsidR="001F2F92" w:rsidRPr="001F2F92">
        <w:rPr>
          <w:rStyle w:val="Hyperlink"/>
          <w:rFonts w:ascii="Calibre Regular" w:eastAsia="Karla" w:hAnsi="Calibre Regular" w:cs="Karla"/>
          <w:sz w:val="22"/>
          <w:szCs w:val="22"/>
        </w:rPr>
        <w:t xml:space="preserve">, and has held multiple events, </w:t>
      </w:r>
      <w:r w:rsidR="001F2F92" w:rsidRPr="001F2F92">
        <w:rPr>
          <w:rFonts w:ascii="Calibre Regular" w:eastAsia="Karla" w:hAnsi="Calibre Regular" w:cs="Karla"/>
          <w:color w:val="04273C"/>
          <w:sz w:val="22"/>
          <w:szCs w:val="22"/>
        </w:rPr>
        <w:t xml:space="preserve">including a </w:t>
      </w:r>
      <w:hyperlink r:id="rId14" w:history="1">
        <w:r w:rsidR="001F2F92" w:rsidRPr="001F2F92">
          <w:rPr>
            <w:rStyle w:val="Hyperlink"/>
            <w:rFonts w:ascii="Calibre Regular" w:eastAsia="Karla" w:hAnsi="Calibre Regular" w:cs="Karla"/>
            <w:sz w:val="22"/>
            <w:szCs w:val="22"/>
          </w:rPr>
          <w:t>panel discussion</w:t>
        </w:r>
      </w:hyperlink>
      <w:r w:rsidR="001F2F92" w:rsidRPr="001F2F92">
        <w:rPr>
          <w:rFonts w:ascii="Calibre Regular" w:eastAsia="Karla" w:hAnsi="Calibre Regular" w:cs="Karla"/>
          <w:color w:val="04273C"/>
          <w:sz w:val="22"/>
          <w:szCs w:val="22"/>
        </w:rPr>
        <w:t xml:space="preserve"> this February, that explored</w:t>
      </w:r>
      <w:r w:rsidR="001F2F92" w:rsidRPr="003B3679">
        <w:rPr>
          <w:rFonts w:ascii="Calibre Regular" w:hAnsi="Calibre Regular"/>
          <w:sz w:val="22"/>
          <w:szCs w:val="22"/>
        </w:rPr>
        <w:t xml:space="preserve"> </w:t>
      </w:r>
      <w:r w:rsidR="00C2184C" w:rsidRPr="001F2F92">
        <w:rPr>
          <w:rFonts w:ascii="Calibre Regular" w:eastAsia="Karla" w:hAnsi="Calibre Regular" w:cs="Karla"/>
          <w:color w:val="04273C"/>
          <w:sz w:val="22"/>
          <w:szCs w:val="22"/>
        </w:rPr>
        <w:t>the potential for forests and forest products in carbon sequestration</w:t>
      </w:r>
      <w:r w:rsidR="00346BBB" w:rsidRPr="001F2F92">
        <w:rPr>
          <w:rFonts w:ascii="Calibre Regular" w:eastAsia="Karla" w:hAnsi="Calibre Regular" w:cs="Karla"/>
          <w:color w:val="04273C"/>
          <w:sz w:val="22"/>
          <w:szCs w:val="22"/>
        </w:rPr>
        <w:t>.</w:t>
      </w:r>
      <w:r w:rsidR="001F2F92" w:rsidRPr="001F2F92">
        <w:rPr>
          <w:rFonts w:ascii="Calibre Regular" w:eastAsia="Karla" w:hAnsi="Calibre Regular" w:cs="Karla"/>
          <w:color w:val="04273C"/>
          <w:sz w:val="22"/>
          <w:szCs w:val="22"/>
        </w:rPr>
        <w:t xml:space="preserve"> </w:t>
      </w:r>
    </w:p>
    <w:p w14:paraId="5156F07D" w14:textId="6C989440" w:rsidR="001D1432" w:rsidRPr="003B3679" w:rsidDel="001F2F92" w:rsidRDefault="001D1432" w:rsidP="001D1432">
      <w:pPr>
        <w:rPr>
          <w:del w:id="5" w:author="Gossett, Andrew" w:date="2020-04-29T14:25:00Z"/>
          <w:rFonts w:ascii="Calibre Regular" w:hAnsi="Calibre Regular" w:cs="Arial"/>
          <w:bCs/>
          <w:sz w:val="22"/>
          <w:szCs w:val="22"/>
        </w:rPr>
      </w:pPr>
    </w:p>
    <w:p w14:paraId="7901965D" w14:textId="2248DD67" w:rsidR="003D1033" w:rsidDel="001F2F92" w:rsidRDefault="003D1033">
      <w:pPr>
        <w:rPr>
          <w:del w:id="6" w:author="Gossett, Andrew" w:date="2020-04-29T14:25:00Z"/>
          <w:rFonts w:ascii="Calibre Regular" w:hAnsi="Calibre Regular" w:cs="Arial"/>
          <w:bCs/>
          <w:sz w:val="22"/>
          <w:szCs w:val="22"/>
        </w:rPr>
      </w:pPr>
    </w:p>
    <w:p w14:paraId="1BA7D0A5" w14:textId="606287FD" w:rsidR="00FA5E28" w:rsidDel="001F2F92" w:rsidRDefault="00FA5E28">
      <w:pPr>
        <w:rPr>
          <w:del w:id="7" w:author="Gossett, Andrew" w:date="2020-04-29T14:25:00Z"/>
          <w:rFonts w:ascii="Calibre Regular" w:hAnsi="Calibre Regular" w:cs="Arial"/>
          <w:bCs/>
          <w:sz w:val="22"/>
          <w:szCs w:val="22"/>
        </w:rPr>
      </w:pPr>
    </w:p>
    <w:p w14:paraId="6347FF2F" w14:textId="2EC371AD" w:rsidR="00DA1129" w:rsidRDefault="00931AE3" w:rsidP="00AC4E3C">
      <w:pPr>
        <w:rPr>
          <w:rFonts w:ascii="Calibre Regular" w:hAnsi="Calibre Regular" w:cs="Arial"/>
          <w:b/>
          <w:sz w:val="22"/>
          <w:szCs w:val="22"/>
        </w:rPr>
      </w:pPr>
      <w:del w:id="8" w:author="Gossett, Andrew" w:date="2020-04-29T14:25:00Z">
        <w:r w:rsidDel="001F2F92">
          <w:rPr>
            <w:rFonts w:ascii="Calibre Regular" w:hAnsi="Calibre Regular" w:cs="Arial"/>
            <w:bCs/>
            <w:sz w:val="22"/>
            <w:szCs w:val="22"/>
          </w:rPr>
          <w:delText xml:space="preserve"> </w:delText>
        </w:r>
      </w:del>
      <w:r w:rsidR="00E02B45">
        <w:rPr>
          <w:rFonts w:ascii="Calibre Regular" w:hAnsi="Calibre Regular" w:cs="Arial"/>
          <w:b/>
          <w:sz w:val="22"/>
          <w:szCs w:val="22"/>
        </w:rPr>
        <w:br w:type="page"/>
      </w:r>
      <w:commentRangeStart w:id="9"/>
      <w:r w:rsidR="00E02B45" w:rsidRPr="008C374C">
        <w:rPr>
          <w:rFonts w:ascii="Calibre Regular" w:hAnsi="Calibre Regular" w:cs="Arial"/>
          <w:b/>
          <w:sz w:val="22"/>
          <w:szCs w:val="22"/>
        </w:rPr>
        <w:lastRenderedPageBreak/>
        <w:t xml:space="preserve">Attachment </w:t>
      </w:r>
      <w:commentRangeEnd w:id="9"/>
      <w:r w:rsidR="009D1065">
        <w:rPr>
          <w:rStyle w:val="CommentReference"/>
          <w:rFonts w:asciiTheme="minorHAnsi" w:eastAsiaTheme="minorHAnsi" w:hAnsiTheme="minorHAnsi" w:cstheme="minorBidi"/>
        </w:rPr>
        <w:commentReference w:id="9"/>
      </w:r>
      <w:r w:rsidR="00E02B45" w:rsidRPr="008C374C">
        <w:rPr>
          <w:rFonts w:ascii="Calibre Regular" w:hAnsi="Calibre Regular" w:cs="Arial"/>
          <w:b/>
          <w:sz w:val="22"/>
          <w:szCs w:val="22"/>
        </w:rPr>
        <w:t xml:space="preserve">1: Key </w:t>
      </w:r>
      <w:proofErr w:type="gramStart"/>
      <w:r w:rsidR="00E02B45" w:rsidRPr="008C374C">
        <w:rPr>
          <w:rFonts w:ascii="Calibre Regular" w:hAnsi="Calibre Regular" w:cs="Arial"/>
          <w:b/>
          <w:sz w:val="22"/>
          <w:szCs w:val="22"/>
        </w:rPr>
        <w:t>Personnel</w:t>
      </w:r>
      <w:r w:rsidR="00B2532A">
        <w:rPr>
          <w:rFonts w:ascii="Calibre Regular" w:hAnsi="Calibre Regular" w:cs="Arial"/>
          <w:b/>
          <w:sz w:val="22"/>
          <w:szCs w:val="22"/>
        </w:rPr>
        <w:t xml:space="preserve">  -</w:t>
      </w:r>
      <w:proofErr w:type="gramEnd"/>
      <w:r w:rsidR="00B2532A">
        <w:rPr>
          <w:rFonts w:ascii="Calibre Regular" w:hAnsi="Calibre Regular" w:cs="Arial"/>
          <w:b/>
          <w:sz w:val="22"/>
          <w:szCs w:val="22"/>
        </w:rPr>
        <w:t xml:space="preserve"> </w:t>
      </w:r>
      <w:r w:rsidR="00B2532A" w:rsidRPr="00092097">
        <w:rPr>
          <w:rFonts w:ascii="Calibre Regular" w:hAnsi="Calibre Regular" w:cs="Arial"/>
          <w:b/>
          <w:sz w:val="22"/>
          <w:szCs w:val="22"/>
          <w:highlight w:val="yellow"/>
        </w:rPr>
        <w:t>We probably want some other names here!</w:t>
      </w:r>
    </w:p>
    <w:p w14:paraId="7CE3549D" w14:textId="77777777" w:rsidR="00DA1129" w:rsidRDefault="00DA1129" w:rsidP="00DA1129">
      <w:pPr>
        <w:suppressAutoHyphens/>
        <w:rPr>
          <w:rFonts w:ascii="Calibre Regular" w:hAnsi="Calibre Regular" w:cs="Calibri"/>
          <w:b/>
          <w:i/>
          <w:sz w:val="22"/>
          <w:szCs w:val="22"/>
        </w:rPr>
      </w:pPr>
    </w:p>
    <w:p w14:paraId="3195C17C" w14:textId="77777777" w:rsidR="00E02B45" w:rsidRPr="008C374C" w:rsidRDefault="00E02B45" w:rsidP="00E02B45">
      <w:pPr>
        <w:suppressAutoHyphens/>
        <w:rPr>
          <w:rFonts w:ascii="Calibre Regular" w:hAnsi="Calibre Regular" w:cs="Calibri"/>
          <w:sz w:val="22"/>
          <w:szCs w:val="22"/>
        </w:rPr>
      </w:pPr>
      <w:r w:rsidRPr="008C374C">
        <w:rPr>
          <w:rFonts w:ascii="Calibre Regular" w:hAnsi="Calibre Regular" w:cs="Calibri"/>
          <w:b/>
          <w:i/>
          <w:sz w:val="22"/>
          <w:szCs w:val="22"/>
        </w:rPr>
        <w:t>Matthew Wibbenmeyer, Fellow</w:t>
      </w:r>
      <w:r w:rsidRPr="008C374C">
        <w:rPr>
          <w:rFonts w:ascii="Calibre Regular" w:hAnsi="Calibre Regular" w:cs="Calibri"/>
          <w:sz w:val="22"/>
          <w:szCs w:val="22"/>
        </w:rPr>
        <w:t>. Matt</w:t>
      </w:r>
      <w:r>
        <w:rPr>
          <w:rFonts w:ascii="Calibre Regular" w:hAnsi="Calibre Regular" w:cs="Calibri"/>
          <w:sz w:val="22"/>
          <w:szCs w:val="22"/>
        </w:rPr>
        <w:t>hew</w:t>
      </w:r>
      <w:r w:rsidRPr="008C374C">
        <w:rPr>
          <w:rFonts w:ascii="Calibre Regular" w:hAnsi="Calibre Regular" w:cs="Calibri"/>
          <w:sz w:val="22"/>
          <w:szCs w:val="22"/>
        </w:rPr>
        <w:t xml:space="preserve"> </w:t>
      </w:r>
      <w:proofErr w:type="spellStart"/>
      <w:r w:rsidRPr="008C374C">
        <w:rPr>
          <w:rFonts w:ascii="Calibre Regular" w:hAnsi="Calibre Regular" w:cs="Calibri"/>
          <w:sz w:val="22"/>
          <w:szCs w:val="22"/>
        </w:rPr>
        <w:t>W</w:t>
      </w:r>
      <w:r>
        <w:rPr>
          <w:rFonts w:ascii="Calibre Regular" w:hAnsi="Calibre Regular" w:cs="Calibri"/>
          <w:sz w:val="22"/>
          <w:szCs w:val="22"/>
        </w:rPr>
        <w:t>i</w:t>
      </w:r>
      <w:r w:rsidRPr="008C374C">
        <w:rPr>
          <w:rFonts w:ascii="Calibre Regular" w:hAnsi="Calibre Regular" w:cs="Calibri"/>
          <w:sz w:val="22"/>
          <w:szCs w:val="22"/>
        </w:rPr>
        <w:t>bbenmeyer’s</w:t>
      </w:r>
      <w:proofErr w:type="spellEnd"/>
      <w:r w:rsidRPr="008C374C">
        <w:rPr>
          <w:rFonts w:ascii="Calibre Regular" w:hAnsi="Calibre Regular" w:cs="Calibri"/>
          <w:sz w:val="22"/>
          <w:szCs w:val="22"/>
        </w:rPr>
        <w:t xml:space="preserve"> research seeks to understand important factors that influence administration of environmental management and to use this understanding to inform improved policy. With a focus on forest and land management, he is interested in how actions and interactions among government and individuals determine management outcomes.</w:t>
      </w:r>
      <w:r w:rsidRPr="008C374C">
        <w:rPr>
          <w:rFonts w:ascii="Calibri" w:hAnsi="Calibri" w:cs="Calibri"/>
          <w:sz w:val="22"/>
          <w:szCs w:val="22"/>
        </w:rPr>
        <w:t> </w:t>
      </w:r>
      <w:r w:rsidRPr="008C374C">
        <w:rPr>
          <w:rFonts w:ascii="Calibre Regular" w:hAnsi="Calibre Regular" w:cs="Calibri"/>
          <w:sz w:val="22"/>
          <w:szCs w:val="22"/>
        </w:rPr>
        <w:t xml:space="preserve">He has a </w:t>
      </w:r>
      <w:r>
        <w:rPr>
          <w:rFonts w:ascii="Calibre Regular" w:hAnsi="Calibre Regular" w:cs="Calibri"/>
          <w:sz w:val="22"/>
          <w:szCs w:val="22"/>
        </w:rPr>
        <w:t>PhD</w:t>
      </w:r>
      <w:r w:rsidRPr="008C374C">
        <w:rPr>
          <w:rFonts w:ascii="Calibre Regular" w:hAnsi="Calibre Regular" w:cs="Calibri"/>
          <w:sz w:val="22"/>
          <w:szCs w:val="22"/>
        </w:rPr>
        <w:t xml:space="preserve"> in economics</w:t>
      </w:r>
      <w:r>
        <w:rPr>
          <w:rFonts w:ascii="Calibre Regular" w:hAnsi="Calibre Regular" w:cs="Calibri"/>
          <w:sz w:val="22"/>
          <w:szCs w:val="22"/>
        </w:rPr>
        <w:t xml:space="preserve"> from the</w:t>
      </w:r>
      <w:r w:rsidRPr="008C374C">
        <w:rPr>
          <w:rFonts w:ascii="Calibre Regular" w:hAnsi="Calibre Regular" w:cs="Calibri"/>
          <w:sz w:val="22"/>
          <w:szCs w:val="22"/>
        </w:rPr>
        <w:t xml:space="preserve"> University of California, Santa Barbara, and a Master’s in Resource Conservation from the University of Montana.  </w:t>
      </w:r>
    </w:p>
    <w:p w14:paraId="592C7688" w14:textId="10C8FD2D" w:rsidR="00E02B45" w:rsidRDefault="00E02B45" w:rsidP="00E02B45">
      <w:pPr>
        <w:suppressAutoHyphens/>
        <w:rPr>
          <w:ins w:id="10" w:author="Wibbenmeyer, Matthew" w:date="2020-06-01T08:57:00Z"/>
          <w:rFonts w:ascii="Calibre Regular" w:hAnsi="Calibre Regular"/>
          <w:sz w:val="22"/>
          <w:szCs w:val="22"/>
        </w:rPr>
      </w:pPr>
    </w:p>
    <w:p w14:paraId="09A550B6" w14:textId="6C12D116" w:rsidR="00100D93" w:rsidRPr="008C374C" w:rsidRDefault="00100D93" w:rsidP="00E02B45">
      <w:pPr>
        <w:suppressAutoHyphens/>
        <w:rPr>
          <w:rFonts w:ascii="Calibre Regular" w:hAnsi="Calibre Regular"/>
          <w:sz w:val="22"/>
          <w:szCs w:val="22"/>
        </w:rPr>
      </w:pPr>
      <w:ins w:id="11" w:author="Wibbenmeyer, Matthew" w:date="2020-06-01T08:57:00Z">
        <w:r>
          <w:rPr>
            <w:rFonts w:ascii="Calibre Regular" w:hAnsi="Calibre Regular"/>
            <w:sz w:val="22"/>
            <w:szCs w:val="22"/>
          </w:rPr>
          <w:t>Margaret Walls…</w:t>
        </w:r>
      </w:ins>
    </w:p>
    <w:p w14:paraId="19CC19FF" w14:textId="77777777" w:rsidR="00E02B45" w:rsidRDefault="00E02B45">
      <w:pPr>
        <w:rPr>
          <w:rFonts w:ascii="Calibre Regular" w:hAnsi="Calibre Regular" w:cs="Arial"/>
          <w:b/>
          <w:color w:val="222222"/>
          <w:sz w:val="22"/>
          <w:szCs w:val="22"/>
          <w:shd w:val="clear" w:color="auto" w:fill="FFFFFF"/>
        </w:rPr>
      </w:pPr>
      <w:r>
        <w:rPr>
          <w:rFonts w:ascii="Calibre Regular" w:hAnsi="Calibre Regular" w:cs="Arial"/>
          <w:b/>
          <w:color w:val="222222"/>
          <w:sz w:val="22"/>
          <w:szCs w:val="22"/>
          <w:shd w:val="clear" w:color="auto" w:fill="FFFFFF"/>
        </w:rPr>
        <w:br w:type="page"/>
      </w:r>
    </w:p>
    <w:p w14:paraId="460E1644" w14:textId="77777777" w:rsidR="003C639A" w:rsidRPr="00DA5E30" w:rsidRDefault="003C639A" w:rsidP="00DA5E30">
      <w:pPr>
        <w:suppressAutoHyphens/>
        <w:rPr>
          <w:rFonts w:ascii="Calibre Regular" w:hAnsi="Calibre Regular" w:cs="Arial"/>
          <w:color w:val="222222"/>
          <w:sz w:val="22"/>
          <w:szCs w:val="22"/>
          <w:shd w:val="clear" w:color="auto" w:fill="FFFFFF"/>
        </w:rPr>
      </w:pPr>
      <w:r w:rsidRPr="00DA5E30">
        <w:rPr>
          <w:rFonts w:ascii="Calibre Regular" w:hAnsi="Calibre Regular" w:cs="Arial"/>
          <w:b/>
          <w:color w:val="222222"/>
          <w:sz w:val="22"/>
          <w:szCs w:val="22"/>
          <w:shd w:val="clear" w:color="auto" w:fill="FFFFFF"/>
        </w:rPr>
        <w:lastRenderedPageBreak/>
        <w:t>References</w:t>
      </w:r>
    </w:p>
    <w:p w14:paraId="2579053F" w14:textId="77777777" w:rsidR="003C639A" w:rsidRPr="00DA5E30" w:rsidRDefault="003C639A" w:rsidP="00DA5E30">
      <w:pPr>
        <w:suppressAutoHyphens/>
        <w:rPr>
          <w:rFonts w:ascii="Calibre Regular" w:hAnsi="Calibre Regular" w:cs="Arial"/>
          <w:color w:val="222222"/>
          <w:sz w:val="22"/>
          <w:szCs w:val="22"/>
          <w:shd w:val="clear" w:color="auto" w:fill="FFFFFF"/>
        </w:rPr>
      </w:pPr>
    </w:p>
    <w:p w14:paraId="1D1936BD" w14:textId="77777777" w:rsidR="000872C3" w:rsidRPr="008C374C" w:rsidRDefault="000872C3" w:rsidP="00DA5E30">
      <w:pPr>
        <w:suppressAutoHyphens/>
        <w:rPr>
          <w:rFonts w:ascii="Calibre Regular" w:hAnsi="Calibre Regular"/>
          <w:sz w:val="22"/>
          <w:szCs w:val="22"/>
        </w:rPr>
      </w:pPr>
    </w:p>
    <w:sectPr w:rsidR="000872C3" w:rsidRPr="008C374C" w:rsidSect="00150AEE">
      <w:headerReference w:type="default" r:id="rId15"/>
      <w:footerReference w:type="default" r:id="rId16"/>
      <w:headerReference w:type="first" r:id="rId17"/>
      <w:footerReference w:type="first" r:id="rId18"/>
      <w:pgSz w:w="12240" w:h="15840" w:code="1"/>
      <w:pgMar w:top="1260" w:right="1440" w:bottom="1440" w:left="1440" w:header="288" w:footer="576"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Gossett, Andrew" w:date="2020-04-29T14:27:00Z" w:initials="GA">
    <w:p w14:paraId="392D67C6" w14:textId="43DCA77E" w:rsidR="008A60E9" w:rsidRDefault="008A60E9">
      <w:pPr>
        <w:pStyle w:val="CommentText"/>
      </w:pPr>
      <w:r>
        <w:rPr>
          <w:rStyle w:val="CommentReference"/>
        </w:rPr>
        <w:annotationRef/>
      </w:r>
      <w:r>
        <w:t xml:space="preserve">We should say something about how this work will be released and used. </w:t>
      </w:r>
      <w:proofErr w:type="gramStart"/>
      <w:r>
        <w:t>I’ve</w:t>
      </w:r>
      <w:proofErr w:type="gramEnd"/>
      <w:r>
        <w:t xml:space="preserve"> drafted some general language here with some examples of past work. But</w:t>
      </w:r>
      <w:r w:rsidR="009D1065">
        <w:t xml:space="preserve"> if there are more specific products envisioned or better examples, please update!</w:t>
      </w:r>
      <w:r>
        <w:t xml:space="preserve"> </w:t>
      </w:r>
    </w:p>
  </w:comment>
  <w:comment w:id="9" w:author="Gossett, Andrew" w:date="2020-04-29T14:45:00Z" w:initials="GA">
    <w:p w14:paraId="6F2519D4" w14:textId="391F7A6D" w:rsidR="009D1065" w:rsidRDefault="009D1065">
      <w:pPr>
        <w:pStyle w:val="CommentText"/>
      </w:pPr>
      <w:r>
        <w:rPr>
          <w:rStyle w:val="CommentReference"/>
        </w:rPr>
        <w:annotationRef/>
      </w:r>
      <w:r>
        <w:t xml:space="preserve">For the purposes of sharing something with Hewlett, we could frame this section broadly to refer to RFF’s expertise on disasters/resilience </w:t>
      </w:r>
      <w:proofErr w:type="gramStart"/>
      <w:r>
        <w:t>work, or</w:t>
      </w:r>
      <w:proofErr w:type="gramEnd"/>
      <w:r>
        <w:t xml:space="preserve"> highlight some of the nonresident relationships like David Wear.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2D67C6" w15:done="1"/>
  <w15:commentEx w15:paraId="6F2519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2D67C6" w16cid:durableId="22540D5D"/>
  <w16cid:commentId w16cid:paraId="6F2519D4" w16cid:durableId="225411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969B9" w14:textId="77777777" w:rsidR="005C1D57" w:rsidRDefault="005C1D57">
      <w:r>
        <w:separator/>
      </w:r>
    </w:p>
  </w:endnote>
  <w:endnote w:type="continuationSeparator" w:id="0">
    <w:p w14:paraId="67ADD66B" w14:textId="77777777" w:rsidR="005C1D57" w:rsidRDefault="005C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e Semibold">
    <w:panose1 w:val="020B0703030202060203"/>
    <w:charset w:val="00"/>
    <w:family w:val="swiss"/>
    <w:notTrueType/>
    <w:pitch w:val="variable"/>
    <w:sig w:usb0="00000007" w:usb1="00000000" w:usb2="00000000" w:usb3="00000000" w:csb0="00000093" w:csb1="00000000"/>
  </w:font>
  <w:font w:name="Calibre Regular">
    <w:altName w:val="Calibri"/>
    <w:panose1 w:val="020B0503030202060203"/>
    <w:charset w:val="00"/>
    <w:family w:val="swiss"/>
    <w:notTrueType/>
    <w:pitch w:val="variable"/>
    <w:sig w:usb0="00000007" w:usb1="00000000" w:usb2="00000000" w:usb3="00000000" w:csb0="00000093" w:csb1="00000000"/>
  </w:font>
  <w:font w:name="Karla">
    <w:altName w:val="Calibri"/>
    <w:charset w:val="00"/>
    <w:family w:val="auto"/>
    <w:pitch w:val="variable"/>
    <w:sig w:usb0="80000027" w:usb1="08000042"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918473"/>
      <w:docPartObj>
        <w:docPartGallery w:val="Page Numbers (Bottom of Page)"/>
        <w:docPartUnique/>
      </w:docPartObj>
    </w:sdtPr>
    <w:sdtEndPr>
      <w:rPr>
        <w:noProof/>
      </w:rPr>
    </w:sdtEndPr>
    <w:sdtContent>
      <w:p w14:paraId="06A1DD38" w14:textId="77777777" w:rsidR="007F2AA8" w:rsidRDefault="007F2AA8">
        <w:pPr>
          <w:pStyle w:val="Footer"/>
          <w:jc w:val="right"/>
        </w:pPr>
        <w:r w:rsidRPr="00DA5E30">
          <w:rPr>
            <w:rFonts w:ascii="Calibre Regular" w:hAnsi="Calibre Regular"/>
          </w:rPr>
          <w:fldChar w:fldCharType="begin"/>
        </w:r>
        <w:r w:rsidRPr="00DA5E30">
          <w:rPr>
            <w:rFonts w:ascii="Calibre Regular" w:hAnsi="Calibre Regular"/>
          </w:rPr>
          <w:instrText xml:space="preserve"> PAGE   \* MERGEFORMAT </w:instrText>
        </w:r>
        <w:r w:rsidRPr="00DA5E30">
          <w:rPr>
            <w:rFonts w:ascii="Calibre Regular" w:hAnsi="Calibre Regular"/>
          </w:rPr>
          <w:fldChar w:fldCharType="separate"/>
        </w:r>
        <w:r w:rsidR="007F639B">
          <w:rPr>
            <w:rFonts w:ascii="Calibre Regular" w:hAnsi="Calibre Regular"/>
            <w:noProof/>
          </w:rPr>
          <w:t>5</w:t>
        </w:r>
        <w:r w:rsidRPr="00DA5E30">
          <w:rPr>
            <w:rFonts w:ascii="Calibre Regular" w:hAnsi="Calibre Regular"/>
            <w:noProof/>
          </w:rPr>
          <w:fldChar w:fldCharType="end"/>
        </w:r>
      </w:p>
    </w:sdtContent>
  </w:sdt>
  <w:p w14:paraId="0AB067DE" w14:textId="77777777" w:rsidR="00E75843" w:rsidRDefault="00E75843">
    <w:pPr>
      <w:pStyle w:val="Foote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e Regular" w:hAnsi="Calibre Regular"/>
        <w:sz w:val="22"/>
      </w:rPr>
      <w:id w:val="-618298562"/>
      <w:docPartObj>
        <w:docPartGallery w:val="Page Numbers (Bottom of Page)"/>
        <w:docPartUnique/>
      </w:docPartObj>
    </w:sdtPr>
    <w:sdtEndPr>
      <w:rPr>
        <w:rFonts w:ascii="Times New Roman" w:hAnsi="Times New Roman"/>
        <w:noProof/>
      </w:rPr>
    </w:sdtEndPr>
    <w:sdtContent>
      <w:sdt>
        <w:sdtPr>
          <w:rPr>
            <w:rFonts w:ascii="Calibre Regular" w:hAnsi="Calibre Regular"/>
            <w:sz w:val="22"/>
          </w:rPr>
          <w:id w:val="-1643035818"/>
          <w:docPartObj>
            <w:docPartGallery w:val="Page Numbers (Bottom of Page)"/>
            <w:docPartUnique/>
          </w:docPartObj>
        </w:sdtPr>
        <w:sdtEndPr/>
        <w:sdtContent>
          <w:p w14:paraId="01C74722" w14:textId="77777777" w:rsidR="00742F5E" w:rsidRPr="00C161E6" w:rsidRDefault="00742F5E" w:rsidP="00742F5E">
            <w:pPr>
              <w:pStyle w:val="Footer"/>
              <w:jc w:val="center"/>
              <w:rPr>
                <w:rFonts w:ascii="Calibre Regular" w:hAnsi="Calibre Regular"/>
                <w:sz w:val="22"/>
              </w:rPr>
            </w:pPr>
            <w:r w:rsidRPr="00C161E6">
              <w:rPr>
                <w:rFonts w:ascii="Calibre Regular" w:hAnsi="Calibre Regular"/>
                <w:sz w:val="22"/>
              </w:rPr>
              <w:t>1616 P ST. NW, SUITE 600, WASHINGTON, DC 20036   •   202.328.5000   •   WWW.RFF.ORG</w:t>
            </w:r>
          </w:p>
        </w:sdtContent>
      </w:sdt>
      <w:p w14:paraId="5500885D" w14:textId="77777777" w:rsidR="007F2AA8" w:rsidRPr="00742F5E" w:rsidRDefault="005C1D57" w:rsidP="00742F5E">
        <w:pPr>
          <w:pStyle w:val="Footer"/>
          <w:jc w:val="center"/>
          <w:rPr>
            <w:sz w:val="22"/>
          </w:rPr>
        </w:pPr>
      </w:p>
    </w:sdtContent>
  </w:sdt>
  <w:p w14:paraId="107C4DA7" w14:textId="77777777" w:rsidR="006019F0" w:rsidRDefault="006019F0" w:rsidP="006019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54002" w14:textId="77777777" w:rsidR="005C1D57" w:rsidRDefault="005C1D57">
      <w:r>
        <w:separator/>
      </w:r>
    </w:p>
  </w:footnote>
  <w:footnote w:type="continuationSeparator" w:id="0">
    <w:p w14:paraId="17EA6CC5" w14:textId="77777777" w:rsidR="005C1D57" w:rsidRDefault="005C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5C51F" w14:textId="77777777" w:rsidR="00E75843" w:rsidRDefault="00E75843">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rPr>
      <w:id w:val="-562945482"/>
      <w:docPartObj>
        <w:docPartGallery w:val="Watermarks"/>
        <w:docPartUnique/>
      </w:docPartObj>
    </w:sdtPr>
    <w:sdtEndPr/>
    <w:sdtContent>
      <w:p w14:paraId="46547D7B" w14:textId="77777777" w:rsidR="006019F0" w:rsidRDefault="005C1D57" w:rsidP="007C474F">
        <w:pPr>
          <w:pStyle w:val="Header"/>
          <w:jc w:val="center"/>
          <w:rPr>
            <w:sz w:val="16"/>
          </w:rPr>
        </w:pPr>
        <w:r>
          <w:rPr>
            <w:noProof/>
            <w:sz w:val="16"/>
          </w:rPr>
          <w:pict w14:anchorId="262D5B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p w14:paraId="325EA2C3" w14:textId="77777777" w:rsidR="006019F0" w:rsidRDefault="00742F5E" w:rsidP="007C474F">
    <w:pPr>
      <w:pStyle w:val="Header"/>
      <w:jc w:val="center"/>
      <w:rPr>
        <w:sz w:val="16"/>
      </w:rPr>
    </w:pPr>
    <w:r w:rsidRPr="00813C17">
      <w:rPr>
        <w:noProof/>
      </w:rPr>
      <w:drawing>
        <wp:inline distT="0" distB="0" distL="0" distR="0" wp14:anchorId="67CF6B6B" wp14:editId="1B58D6EB">
          <wp:extent cx="1816847" cy="3667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69861" cy="377488"/>
                  </a:xfrm>
                  <a:prstGeom prst="rect">
                    <a:avLst/>
                  </a:prstGeom>
                </pic:spPr>
              </pic:pic>
            </a:graphicData>
          </a:graphic>
        </wp:inline>
      </w:drawing>
    </w:r>
  </w:p>
  <w:p w14:paraId="7396ECD3" w14:textId="77777777" w:rsidR="006019F0" w:rsidRDefault="006019F0" w:rsidP="007C474F">
    <w:pPr>
      <w:pStyle w:val="Header"/>
      <w:jc w:val="center"/>
      <w:rPr>
        <w:sz w:val="16"/>
      </w:rPr>
    </w:pPr>
  </w:p>
  <w:p w14:paraId="000860A1" w14:textId="77777777" w:rsidR="00A52418" w:rsidRDefault="00A52418" w:rsidP="007C474F">
    <w:pPr>
      <w:pStyle w:val="Header"/>
      <w:jc w:val="center"/>
      <w:rPr>
        <w:sz w:val="16"/>
      </w:rPr>
    </w:pPr>
  </w:p>
  <w:p w14:paraId="5C6FAB45" w14:textId="77777777" w:rsidR="0002366A" w:rsidRDefault="00023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109"/>
    <w:multiLevelType w:val="hybridMultilevel"/>
    <w:tmpl w:val="053E9BC8"/>
    <w:lvl w:ilvl="0" w:tplc="F7504300">
      <w:start w:val="1"/>
      <w:numFmt w:val="bullet"/>
      <w:lvlText w:val="•"/>
      <w:lvlJc w:val="left"/>
      <w:pPr>
        <w:tabs>
          <w:tab w:val="num" w:pos="720"/>
        </w:tabs>
        <w:ind w:left="720" w:hanging="360"/>
      </w:pPr>
      <w:rPr>
        <w:rFonts w:ascii="Arial" w:hAnsi="Arial" w:hint="default"/>
      </w:rPr>
    </w:lvl>
    <w:lvl w:ilvl="1" w:tplc="B6009612">
      <w:start w:val="21"/>
      <w:numFmt w:val="bullet"/>
      <w:lvlText w:val="•"/>
      <w:lvlJc w:val="left"/>
      <w:pPr>
        <w:tabs>
          <w:tab w:val="num" w:pos="1440"/>
        </w:tabs>
        <w:ind w:left="1440" w:hanging="360"/>
      </w:pPr>
      <w:rPr>
        <w:rFonts w:ascii="Arial" w:hAnsi="Arial" w:hint="default"/>
      </w:rPr>
    </w:lvl>
    <w:lvl w:ilvl="2" w:tplc="A380DA10" w:tentative="1">
      <w:start w:val="1"/>
      <w:numFmt w:val="bullet"/>
      <w:lvlText w:val="•"/>
      <w:lvlJc w:val="left"/>
      <w:pPr>
        <w:tabs>
          <w:tab w:val="num" w:pos="2160"/>
        </w:tabs>
        <w:ind w:left="2160" w:hanging="360"/>
      </w:pPr>
      <w:rPr>
        <w:rFonts w:ascii="Arial" w:hAnsi="Arial" w:hint="default"/>
      </w:rPr>
    </w:lvl>
    <w:lvl w:ilvl="3" w:tplc="50A67062" w:tentative="1">
      <w:start w:val="1"/>
      <w:numFmt w:val="bullet"/>
      <w:lvlText w:val="•"/>
      <w:lvlJc w:val="left"/>
      <w:pPr>
        <w:tabs>
          <w:tab w:val="num" w:pos="2880"/>
        </w:tabs>
        <w:ind w:left="2880" w:hanging="360"/>
      </w:pPr>
      <w:rPr>
        <w:rFonts w:ascii="Arial" w:hAnsi="Arial" w:hint="default"/>
      </w:rPr>
    </w:lvl>
    <w:lvl w:ilvl="4" w:tplc="DA3CA8C0" w:tentative="1">
      <w:start w:val="1"/>
      <w:numFmt w:val="bullet"/>
      <w:lvlText w:val="•"/>
      <w:lvlJc w:val="left"/>
      <w:pPr>
        <w:tabs>
          <w:tab w:val="num" w:pos="3600"/>
        </w:tabs>
        <w:ind w:left="3600" w:hanging="360"/>
      </w:pPr>
      <w:rPr>
        <w:rFonts w:ascii="Arial" w:hAnsi="Arial" w:hint="default"/>
      </w:rPr>
    </w:lvl>
    <w:lvl w:ilvl="5" w:tplc="7AFEC5B6" w:tentative="1">
      <w:start w:val="1"/>
      <w:numFmt w:val="bullet"/>
      <w:lvlText w:val="•"/>
      <w:lvlJc w:val="left"/>
      <w:pPr>
        <w:tabs>
          <w:tab w:val="num" w:pos="4320"/>
        </w:tabs>
        <w:ind w:left="4320" w:hanging="360"/>
      </w:pPr>
      <w:rPr>
        <w:rFonts w:ascii="Arial" w:hAnsi="Arial" w:hint="default"/>
      </w:rPr>
    </w:lvl>
    <w:lvl w:ilvl="6" w:tplc="8CE6CFD4" w:tentative="1">
      <w:start w:val="1"/>
      <w:numFmt w:val="bullet"/>
      <w:lvlText w:val="•"/>
      <w:lvlJc w:val="left"/>
      <w:pPr>
        <w:tabs>
          <w:tab w:val="num" w:pos="5040"/>
        </w:tabs>
        <w:ind w:left="5040" w:hanging="360"/>
      </w:pPr>
      <w:rPr>
        <w:rFonts w:ascii="Arial" w:hAnsi="Arial" w:hint="default"/>
      </w:rPr>
    </w:lvl>
    <w:lvl w:ilvl="7" w:tplc="952084F8" w:tentative="1">
      <w:start w:val="1"/>
      <w:numFmt w:val="bullet"/>
      <w:lvlText w:val="•"/>
      <w:lvlJc w:val="left"/>
      <w:pPr>
        <w:tabs>
          <w:tab w:val="num" w:pos="5760"/>
        </w:tabs>
        <w:ind w:left="5760" w:hanging="360"/>
      </w:pPr>
      <w:rPr>
        <w:rFonts w:ascii="Arial" w:hAnsi="Arial" w:hint="default"/>
      </w:rPr>
    </w:lvl>
    <w:lvl w:ilvl="8" w:tplc="ACC452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7F2F45"/>
    <w:multiLevelType w:val="hybridMultilevel"/>
    <w:tmpl w:val="208E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47CCA"/>
    <w:multiLevelType w:val="hybridMultilevel"/>
    <w:tmpl w:val="F85EE944"/>
    <w:lvl w:ilvl="0" w:tplc="6534EFCE">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F0FAE"/>
    <w:multiLevelType w:val="hybridMultilevel"/>
    <w:tmpl w:val="7B4EE5D4"/>
    <w:lvl w:ilvl="0" w:tplc="AA586406">
      <w:start w:val="1"/>
      <w:numFmt w:val="bullet"/>
      <w:lvlText w:val="•"/>
      <w:lvlJc w:val="left"/>
      <w:pPr>
        <w:tabs>
          <w:tab w:val="num" w:pos="720"/>
        </w:tabs>
        <w:ind w:left="720" w:hanging="360"/>
      </w:pPr>
      <w:rPr>
        <w:rFonts w:ascii="Arial" w:hAnsi="Arial" w:hint="default"/>
      </w:rPr>
    </w:lvl>
    <w:lvl w:ilvl="1" w:tplc="955C92E0" w:tentative="1">
      <w:start w:val="1"/>
      <w:numFmt w:val="bullet"/>
      <w:lvlText w:val="•"/>
      <w:lvlJc w:val="left"/>
      <w:pPr>
        <w:tabs>
          <w:tab w:val="num" w:pos="1440"/>
        </w:tabs>
        <w:ind w:left="1440" w:hanging="360"/>
      </w:pPr>
      <w:rPr>
        <w:rFonts w:ascii="Arial" w:hAnsi="Arial" w:hint="default"/>
      </w:rPr>
    </w:lvl>
    <w:lvl w:ilvl="2" w:tplc="25385EB8" w:tentative="1">
      <w:start w:val="1"/>
      <w:numFmt w:val="bullet"/>
      <w:lvlText w:val="•"/>
      <w:lvlJc w:val="left"/>
      <w:pPr>
        <w:tabs>
          <w:tab w:val="num" w:pos="2160"/>
        </w:tabs>
        <w:ind w:left="2160" w:hanging="360"/>
      </w:pPr>
      <w:rPr>
        <w:rFonts w:ascii="Arial" w:hAnsi="Arial" w:hint="default"/>
      </w:rPr>
    </w:lvl>
    <w:lvl w:ilvl="3" w:tplc="48C2A6EA" w:tentative="1">
      <w:start w:val="1"/>
      <w:numFmt w:val="bullet"/>
      <w:lvlText w:val="•"/>
      <w:lvlJc w:val="left"/>
      <w:pPr>
        <w:tabs>
          <w:tab w:val="num" w:pos="2880"/>
        </w:tabs>
        <w:ind w:left="2880" w:hanging="360"/>
      </w:pPr>
      <w:rPr>
        <w:rFonts w:ascii="Arial" w:hAnsi="Arial" w:hint="default"/>
      </w:rPr>
    </w:lvl>
    <w:lvl w:ilvl="4" w:tplc="0622CAEA" w:tentative="1">
      <w:start w:val="1"/>
      <w:numFmt w:val="bullet"/>
      <w:lvlText w:val="•"/>
      <w:lvlJc w:val="left"/>
      <w:pPr>
        <w:tabs>
          <w:tab w:val="num" w:pos="3600"/>
        </w:tabs>
        <w:ind w:left="3600" w:hanging="360"/>
      </w:pPr>
      <w:rPr>
        <w:rFonts w:ascii="Arial" w:hAnsi="Arial" w:hint="default"/>
      </w:rPr>
    </w:lvl>
    <w:lvl w:ilvl="5" w:tplc="2F4000E8" w:tentative="1">
      <w:start w:val="1"/>
      <w:numFmt w:val="bullet"/>
      <w:lvlText w:val="•"/>
      <w:lvlJc w:val="left"/>
      <w:pPr>
        <w:tabs>
          <w:tab w:val="num" w:pos="4320"/>
        </w:tabs>
        <w:ind w:left="4320" w:hanging="360"/>
      </w:pPr>
      <w:rPr>
        <w:rFonts w:ascii="Arial" w:hAnsi="Arial" w:hint="default"/>
      </w:rPr>
    </w:lvl>
    <w:lvl w:ilvl="6" w:tplc="0E02B1AC" w:tentative="1">
      <w:start w:val="1"/>
      <w:numFmt w:val="bullet"/>
      <w:lvlText w:val="•"/>
      <w:lvlJc w:val="left"/>
      <w:pPr>
        <w:tabs>
          <w:tab w:val="num" w:pos="5040"/>
        </w:tabs>
        <w:ind w:left="5040" w:hanging="360"/>
      </w:pPr>
      <w:rPr>
        <w:rFonts w:ascii="Arial" w:hAnsi="Arial" w:hint="default"/>
      </w:rPr>
    </w:lvl>
    <w:lvl w:ilvl="7" w:tplc="8B14E5CC" w:tentative="1">
      <w:start w:val="1"/>
      <w:numFmt w:val="bullet"/>
      <w:lvlText w:val="•"/>
      <w:lvlJc w:val="left"/>
      <w:pPr>
        <w:tabs>
          <w:tab w:val="num" w:pos="5760"/>
        </w:tabs>
        <w:ind w:left="5760" w:hanging="360"/>
      </w:pPr>
      <w:rPr>
        <w:rFonts w:ascii="Arial" w:hAnsi="Arial" w:hint="default"/>
      </w:rPr>
    </w:lvl>
    <w:lvl w:ilvl="8" w:tplc="495CC2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07532A"/>
    <w:multiLevelType w:val="hybridMultilevel"/>
    <w:tmpl w:val="8FCC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180402"/>
    <w:multiLevelType w:val="multilevel"/>
    <w:tmpl w:val="D75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A0FD9"/>
    <w:multiLevelType w:val="hybridMultilevel"/>
    <w:tmpl w:val="BA5E2CF6"/>
    <w:lvl w:ilvl="0" w:tplc="54EC4C7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4E1A38"/>
    <w:multiLevelType w:val="hybridMultilevel"/>
    <w:tmpl w:val="B930E902"/>
    <w:lvl w:ilvl="0" w:tplc="72E2C1E2">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21CF6"/>
    <w:multiLevelType w:val="hybridMultilevel"/>
    <w:tmpl w:val="8EE8F678"/>
    <w:lvl w:ilvl="0" w:tplc="E2C417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87569"/>
    <w:multiLevelType w:val="hybridMultilevel"/>
    <w:tmpl w:val="26D89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A41556B"/>
    <w:multiLevelType w:val="hybridMultilevel"/>
    <w:tmpl w:val="B6D6A146"/>
    <w:lvl w:ilvl="0" w:tplc="6E3A11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305C4"/>
    <w:multiLevelType w:val="hybridMultilevel"/>
    <w:tmpl w:val="DA22E650"/>
    <w:lvl w:ilvl="0" w:tplc="79D2F1A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D00A1"/>
    <w:multiLevelType w:val="hybridMultilevel"/>
    <w:tmpl w:val="B948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D61DD"/>
    <w:multiLevelType w:val="hybridMultilevel"/>
    <w:tmpl w:val="73CE1C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F72F04"/>
    <w:multiLevelType w:val="multilevel"/>
    <w:tmpl w:val="AB82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080A7F"/>
    <w:multiLevelType w:val="hybridMultilevel"/>
    <w:tmpl w:val="72909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E5CD3"/>
    <w:multiLevelType w:val="multilevel"/>
    <w:tmpl w:val="ADD68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6"/>
  </w:num>
  <w:num w:numId="7">
    <w:abstractNumId w:val="3"/>
  </w:num>
  <w:num w:numId="8">
    <w:abstractNumId w:val="0"/>
  </w:num>
  <w:num w:numId="9">
    <w:abstractNumId w:val="5"/>
  </w:num>
  <w:num w:numId="10">
    <w:abstractNumId w:val="14"/>
  </w:num>
  <w:num w:numId="11">
    <w:abstractNumId w:val="9"/>
  </w:num>
  <w:num w:numId="12">
    <w:abstractNumId w:val="4"/>
  </w:num>
  <w:num w:numId="13">
    <w:abstractNumId w:val="1"/>
  </w:num>
  <w:num w:numId="14">
    <w:abstractNumId w:val="8"/>
  </w:num>
  <w:num w:numId="15">
    <w:abstractNumId w:val="10"/>
  </w:num>
  <w:num w:numId="16">
    <w:abstractNumId w:val="15"/>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bbenmeyer, Matthew">
    <w15:presenceInfo w15:providerId="AD" w15:userId="S::wibbenmeyer@rff.org::aad27d65-28bb-4c1d-92a3-7ccf4c8130ec"/>
  </w15:person>
  <w15:person w15:author="Gossett, Andrew">
    <w15:presenceInfo w15:providerId="AD" w15:userId="S::gossett@rff.org::741f5675-7019-45e7-9481-b09aaeede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A0"/>
    <w:rsid w:val="00017004"/>
    <w:rsid w:val="000171F7"/>
    <w:rsid w:val="00022D78"/>
    <w:rsid w:val="0002366A"/>
    <w:rsid w:val="00023A55"/>
    <w:rsid w:val="00027052"/>
    <w:rsid w:val="00032219"/>
    <w:rsid w:val="0003293A"/>
    <w:rsid w:val="00045843"/>
    <w:rsid w:val="000519B5"/>
    <w:rsid w:val="000520BE"/>
    <w:rsid w:val="00070A61"/>
    <w:rsid w:val="00083EDD"/>
    <w:rsid w:val="000872C3"/>
    <w:rsid w:val="0009130E"/>
    <w:rsid w:val="00092097"/>
    <w:rsid w:val="00094459"/>
    <w:rsid w:val="000A3963"/>
    <w:rsid w:val="000A3FB0"/>
    <w:rsid w:val="000B239B"/>
    <w:rsid w:val="000B702E"/>
    <w:rsid w:val="000C4E3E"/>
    <w:rsid w:val="000D0BA1"/>
    <w:rsid w:val="000D1506"/>
    <w:rsid w:val="000D2A52"/>
    <w:rsid w:val="000E2791"/>
    <w:rsid w:val="000E468B"/>
    <w:rsid w:val="000F01B6"/>
    <w:rsid w:val="000F6078"/>
    <w:rsid w:val="00100D93"/>
    <w:rsid w:val="00104F09"/>
    <w:rsid w:val="00106A58"/>
    <w:rsid w:val="001074E6"/>
    <w:rsid w:val="00116FE3"/>
    <w:rsid w:val="0012762E"/>
    <w:rsid w:val="001378BA"/>
    <w:rsid w:val="00150AEE"/>
    <w:rsid w:val="00151208"/>
    <w:rsid w:val="0015489E"/>
    <w:rsid w:val="0015690B"/>
    <w:rsid w:val="00156AA5"/>
    <w:rsid w:val="00157CCB"/>
    <w:rsid w:val="001772CA"/>
    <w:rsid w:val="00192AAF"/>
    <w:rsid w:val="00192DD7"/>
    <w:rsid w:val="00196E9B"/>
    <w:rsid w:val="001975C4"/>
    <w:rsid w:val="001A3B89"/>
    <w:rsid w:val="001A6CDC"/>
    <w:rsid w:val="001B5726"/>
    <w:rsid w:val="001B642B"/>
    <w:rsid w:val="001B6547"/>
    <w:rsid w:val="001D1432"/>
    <w:rsid w:val="001E49E9"/>
    <w:rsid w:val="001F2F92"/>
    <w:rsid w:val="001F393E"/>
    <w:rsid w:val="00201CE1"/>
    <w:rsid w:val="00215AB0"/>
    <w:rsid w:val="00220A1E"/>
    <w:rsid w:val="00242CA4"/>
    <w:rsid w:val="002577CE"/>
    <w:rsid w:val="00264E3D"/>
    <w:rsid w:val="00265B6E"/>
    <w:rsid w:val="002712C6"/>
    <w:rsid w:val="00272FF4"/>
    <w:rsid w:val="002756B1"/>
    <w:rsid w:val="002767B3"/>
    <w:rsid w:val="00282F33"/>
    <w:rsid w:val="00285E1B"/>
    <w:rsid w:val="00286075"/>
    <w:rsid w:val="00290998"/>
    <w:rsid w:val="0029364A"/>
    <w:rsid w:val="00296C5E"/>
    <w:rsid w:val="002A1FBA"/>
    <w:rsid w:val="002A25D5"/>
    <w:rsid w:val="002A2F98"/>
    <w:rsid w:val="002A5FB5"/>
    <w:rsid w:val="002C4C11"/>
    <w:rsid w:val="002D36B9"/>
    <w:rsid w:val="002D3717"/>
    <w:rsid w:val="002D4105"/>
    <w:rsid w:val="002D4A60"/>
    <w:rsid w:val="002D5000"/>
    <w:rsid w:val="002D550F"/>
    <w:rsid w:val="002E38E3"/>
    <w:rsid w:val="002E5BB5"/>
    <w:rsid w:val="002F35D1"/>
    <w:rsid w:val="002F4018"/>
    <w:rsid w:val="002F4069"/>
    <w:rsid w:val="002F471A"/>
    <w:rsid w:val="002F4DFF"/>
    <w:rsid w:val="00301405"/>
    <w:rsid w:val="00302104"/>
    <w:rsid w:val="0030244C"/>
    <w:rsid w:val="0031507E"/>
    <w:rsid w:val="0032027E"/>
    <w:rsid w:val="003211C7"/>
    <w:rsid w:val="00324F08"/>
    <w:rsid w:val="00324FDC"/>
    <w:rsid w:val="00325665"/>
    <w:rsid w:val="00326F53"/>
    <w:rsid w:val="00333452"/>
    <w:rsid w:val="00342E00"/>
    <w:rsid w:val="00346BBB"/>
    <w:rsid w:val="00362931"/>
    <w:rsid w:val="0038057A"/>
    <w:rsid w:val="00380906"/>
    <w:rsid w:val="00381571"/>
    <w:rsid w:val="00383204"/>
    <w:rsid w:val="003932C4"/>
    <w:rsid w:val="00396709"/>
    <w:rsid w:val="00396A55"/>
    <w:rsid w:val="003A1129"/>
    <w:rsid w:val="003B1F3B"/>
    <w:rsid w:val="003B3679"/>
    <w:rsid w:val="003C0CFE"/>
    <w:rsid w:val="003C387A"/>
    <w:rsid w:val="003C4976"/>
    <w:rsid w:val="003C639A"/>
    <w:rsid w:val="003D1033"/>
    <w:rsid w:val="003D2246"/>
    <w:rsid w:val="003D271F"/>
    <w:rsid w:val="003D4A47"/>
    <w:rsid w:val="003D7C24"/>
    <w:rsid w:val="003E4C03"/>
    <w:rsid w:val="003F4364"/>
    <w:rsid w:val="004039EE"/>
    <w:rsid w:val="00413D66"/>
    <w:rsid w:val="00416FEC"/>
    <w:rsid w:val="0042318F"/>
    <w:rsid w:val="00430199"/>
    <w:rsid w:val="00441460"/>
    <w:rsid w:val="00441480"/>
    <w:rsid w:val="00442EFC"/>
    <w:rsid w:val="0046108F"/>
    <w:rsid w:val="00466DC9"/>
    <w:rsid w:val="00474B08"/>
    <w:rsid w:val="004850F9"/>
    <w:rsid w:val="004867FB"/>
    <w:rsid w:val="00486A18"/>
    <w:rsid w:val="00486C94"/>
    <w:rsid w:val="00495E29"/>
    <w:rsid w:val="004A0392"/>
    <w:rsid w:val="004A0587"/>
    <w:rsid w:val="004A1814"/>
    <w:rsid w:val="004A54F7"/>
    <w:rsid w:val="004A77B2"/>
    <w:rsid w:val="004B03B1"/>
    <w:rsid w:val="004B5AC6"/>
    <w:rsid w:val="004B75B5"/>
    <w:rsid w:val="004D1D70"/>
    <w:rsid w:val="004D31C4"/>
    <w:rsid w:val="004D4913"/>
    <w:rsid w:val="004D6760"/>
    <w:rsid w:val="004E6994"/>
    <w:rsid w:val="004F0ED1"/>
    <w:rsid w:val="004F37A9"/>
    <w:rsid w:val="004F4EB1"/>
    <w:rsid w:val="004F562E"/>
    <w:rsid w:val="004F6E28"/>
    <w:rsid w:val="00502627"/>
    <w:rsid w:val="005058E0"/>
    <w:rsid w:val="00510EB0"/>
    <w:rsid w:val="00523D99"/>
    <w:rsid w:val="0052690C"/>
    <w:rsid w:val="005300B1"/>
    <w:rsid w:val="005360C0"/>
    <w:rsid w:val="00536A4F"/>
    <w:rsid w:val="005470B9"/>
    <w:rsid w:val="005567FB"/>
    <w:rsid w:val="00562BE4"/>
    <w:rsid w:val="00563BB5"/>
    <w:rsid w:val="005722F6"/>
    <w:rsid w:val="00572D41"/>
    <w:rsid w:val="005759EF"/>
    <w:rsid w:val="00584D8A"/>
    <w:rsid w:val="005915AE"/>
    <w:rsid w:val="00591C01"/>
    <w:rsid w:val="005A0871"/>
    <w:rsid w:val="005A2BA1"/>
    <w:rsid w:val="005B3159"/>
    <w:rsid w:val="005B65D9"/>
    <w:rsid w:val="005C1D57"/>
    <w:rsid w:val="005C5577"/>
    <w:rsid w:val="005D0DA4"/>
    <w:rsid w:val="005D200A"/>
    <w:rsid w:val="005D5E8C"/>
    <w:rsid w:val="006019F0"/>
    <w:rsid w:val="00602FBA"/>
    <w:rsid w:val="00605376"/>
    <w:rsid w:val="00607DD1"/>
    <w:rsid w:val="0061149C"/>
    <w:rsid w:val="00614C88"/>
    <w:rsid w:val="00615A80"/>
    <w:rsid w:val="006164C0"/>
    <w:rsid w:val="0062018A"/>
    <w:rsid w:val="006245B1"/>
    <w:rsid w:val="00624854"/>
    <w:rsid w:val="00627F02"/>
    <w:rsid w:val="00644B41"/>
    <w:rsid w:val="0065211E"/>
    <w:rsid w:val="00661BB7"/>
    <w:rsid w:val="006721C5"/>
    <w:rsid w:val="00672CE0"/>
    <w:rsid w:val="0067463B"/>
    <w:rsid w:val="006845E0"/>
    <w:rsid w:val="00684738"/>
    <w:rsid w:val="006853C8"/>
    <w:rsid w:val="0068695F"/>
    <w:rsid w:val="00692EC9"/>
    <w:rsid w:val="006A09EE"/>
    <w:rsid w:val="006A5129"/>
    <w:rsid w:val="006B0984"/>
    <w:rsid w:val="006B18C5"/>
    <w:rsid w:val="006C2BBA"/>
    <w:rsid w:val="006C56D8"/>
    <w:rsid w:val="006C599B"/>
    <w:rsid w:val="006E0188"/>
    <w:rsid w:val="006E0737"/>
    <w:rsid w:val="006E0849"/>
    <w:rsid w:val="006E28DA"/>
    <w:rsid w:val="006E3CE2"/>
    <w:rsid w:val="006E44D5"/>
    <w:rsid w:val="006E7633"/>
    <w:rsid w:val="00700435"/>
    <w:rsid w:val="00701A8D"/>
    <w:rsid w:val="007034B1"/>
    <w:rsid w:val="00712A02"/>
    <w:rsid w:val="007144EF"/>
    <w:rsid w:val="0072352E"/>
    <w:rsid w:val="00742F5E"/>
    <w:rsid w:val="00744B99"/>
    <w:rsid w:val="00745065"/>
    <w:rsid w:val="00745DE8"/>
    <w:rsid w:val="00746612"/>
    <w:rsid w:val="00750B3E"/>
    <w:rsid w:val="00751040"/>
    <w:rsid w:val="007519A6"/>
    <w:rsid w:val="00785541"/>
    <w:rsid w:val="00790CE7"/>
    <w:rsid w:val="00797D2A"/>
    <w:rsid w:val="007B5020"/>
    <w:rsid w:val="007C474F"/>
    <w:rsid w:val="007C4967"/>
    <w:rsid w:val="007C61C1"/>
    <w:rsid w:val="007D325E"/>
    <w:rsid w:val="007D3743"/>
    <w:rsid w:val="007D38D2"/>
    <w:rsid w:val="007D396B"/>
    <w:rsid w:val="007D487F"/>
    <w:rsid w:val="007E0563"/>
    <w:rsid w:val="007E06D4"/>
    <w:rsid w:val="007F2AA8"/>
    <w:rsid w:val="007F639B"/>
    <w:rsid w:val="007F6A81"/>
    <w:rsid w:val="00800076"/>
    <w:rsid w:val="00807F24"/>
    <w:rsid w:val="0082071F"/>
    <w:rsid w:val="00823C00"/>
    <w:rsid w:val="0082509F"/>
    <w:rsid w:val="00831640"/>
    <w:rsid w:val="00832E6D"/>
    <w:rsid w:val="00837F09"/>
    <w:rsid w:val="00850504"/>
    <w:rsid w:val="00850BDA"/>
    <w:rsid w:val="00860815"/>
    <w:rsid w:val="00862BCC"/>
    <w:rsid w:val="0086367C"/>
    <w:rsid w:val="0087218F"/>
    <w:rsid w:val="00883FDE"/>
    <w:rsid w:val="008843AB"/>
    <w:rsid w:val="00887F66"/>
    <w:rsid w:val="00896B43"/>
    <w:rsid w:val="008A1F56"/>
    <w:rsid w:val="008A2BE5"/>
    <w:rsid w:val="008A5CFB"/>
    <w:rsid w:val="008A60E9"/>
    <w:rsid w:val="008C374C"/>
    <w:rsid w:val="008C5F70"/>
    <w:rsid w:val="008C7005"/>
    <w:rsid w:val="008E2AAD"/>
    <w:rsid w:val="008E2D28"/>
    <w:rsid w:val="00902FB8"/>
    <w:rsid w:val="00904FBF"/>
    <w:rsid w:val="00911231"/>
    <w:rsid w:val="009115EF"/>
    <w:rsid w:val="0091616E"/>
    <w:rsid w:val="00916CED"/>
    <w:rsid w:val="00922845"/>
    <w:rsid w:val="00922C24"/>
    <w:rsid w:val="00923CE8"/>
    <w:rsid w:val="00931AE3"/>
    <w:rsid w:val="0095004F"/>
    <w:rsid w:val="009517F5"/>
    <w:rsid w:val="00956045"/>
    <w:rsid w:val="009824EA"/>
    <w:rsid w:val="009836C8"/>
    <w:rsid w:val="009909D9"/>
    <w:rsid w:val="009A1FE8"/>
    <w:rsid w:val="009A32A2"/>
    <w:rsid w:val="009B103C"/>
    <w:rsid w:val="009B6B4E"/>
    <w:rsid w:val="009B6D28"/>
    <w:rsid w:val="009D1065"/>
    <w:rsid w:val="009D10CA"/>
    <w:rsid w:val="009D33B0"/>
    <w:rsid w:val="009E13BB"/>
    <w:rsid w:val="009F0085"/>
    <w:rsid w:val="009F087B"/>
    <w:rsid w:val="009F61FB"/>
    <w:rsid w:val="009F6203"/>
    <w:rsid w:val="009F7F31"/>
    <w:rsid w:val="00A052B0"/>
    <w:rsid w:val="00A10EA8"/>
    <w:rsid w:val="00A11C5C"/>
    <w:rsid w:val="00A13E2A"/>
    <w:rsid w:val="00A21EED"/>
    <w:rsid w:val="00A312DA"/>
    <w:rsid w:val="00A314A9"/>
    <w:rsid w:val="00A327D9"/>
    <w:rsid w:val="00A36CB0"/>
    <w:rsid w:val="00A52418"/>
    <w:rsid w:val="00A57D84"/>
    <w:rsid w:val="00A61CD8"/>
    <w:rsid w:val="00A66F89"/>
    <w:rsid w:val="00A8171B"/>
    <w:rsid w:val="00A93C2C"/>
    <w:rsid w:val="00AB1C5D"/>
    <w:rsid w:val="00AB5B31"/>
    <w:rsid w:val="00AC2729"/>
    <w:rsid w:val="00AC4E3C"/>
    <w:rsid w:val="00AD0894"/>
    <w:rsid w:val="00AD1C76"/>
    <w:rsid w:val="00AD393D"/>
    <w:rsid w:val="00AE290B"/>
    <w:rsid w:val="00AE3BBB"/>
    <w:rsid w:val="00AE5A25"/>
    <w:rsid w:val="00B131DA"/>
    <w:rsid w:val="00B13420"/>
    <w:rsid w:val="00B1635C"/>
    <w:rsid w:val="00B2532A"/>
    <w:rsid w:val="00B266D5"/>
    <w:rsid w:val="00B31250"/>
    <w:rsid w:val="00B43BDD"/>
    <w:rsid w:val="00B44A2E"/>
    <w:rsid w:val="00B45359"/>
    <w:rsid w:val="00B47A83"/>
    <w:rsid w:val="00B5110D"/>
    <w:rsid w:val="00B538E0"/>
    <w:rsid w:val="00B617C5"/>
    <w:rsid w:val="00B64CD1"/>
    <w:rsid w:val="00B66FD0"/>
    <w:rsid w:val="00B7003E"/>
    <w:rsid w:val="00B7211A"/>
    <w:rsid w:val="00B82527"/>
    <w:rsid w:val="00B955BD"/>
    <w:rsid w:val="00B97A76"/>
    <w:rsid w:val="00BB38EE"/>
    <w:rsid w:val="00BB44F8"/>
    <w:rsid w:val="00BD0C02"/>
    <w:rsid w:val="00BD0F95"/>
    <w:rsid w:val="00BD506D"/>
    <w:rsid w:val="00BE04B7"/>
    <w:rsid w:val="00BE3DDE"/>
    <w:rsid w:val="00BE45AE"/>
    <w:rsid w:val="00BE7DCB"/>
    <w:rsid w:val="00BF6D2A"/>
    <w:rsid w:val="00C01109"/>
    <w:rsid w:val="00C02FCF"/>
    <w:rsid w:val="00C07D84"/>
    <w:rsid w:val="00C12B6D"/>
    <w:rsid w:val="00C13B74"/>
    <w:rsid w:val="00C161E6"/>
    <w:rsid w:val="00C16E3F"/>
    <w:rsid w:val="00C2184C"/>
    <w:rsid w:val="00C242D2"/>
    <w:rsid w:val="00C3550A"/>
    <w:rsid w:val="00C423A0"/>
    <w:rsid w:val="00C44983"/>
    <w:rsid w:val="00C5421E"/>
    <w:rsid w:val="00C55034"/>
    <w:rsid w:val="00C56B2C"/>
    <w:rsid w:val="00C62E2D"/>
    <w:rsid w:val="00C6323B"/>
    <w:rsid w:val="00C669EF"/>
    <w:rsid w:val="00C6783E"/>
    <w:rsid w:val="00C678B1"/>
    <w:rsid w:val="00C70960"/>
    <w:rsid w:val="00C73790"/>
    <w:rsid w:val="00C741B2"/>
    <w:rsid w:val="00C839B3"/>
    <w:rsid w:val="00C9229F"/>
    <w:rsid w:val="00CA0633"/>
    <w:rsid w:val="00CC0C59"/>
    <w:rsid w:val="00CC1024"/>
    <w:rsid w:val="00CD072F"/>
    <w:rsid w:val="00CD10AA"/>
    <w:rsid w:val="00CD652F"/>
    <w:rsid w:val="00CE0EE4"/>
    <w:rsid w:val="00CE7B1F"/>
    <w:rsid w:val="00CF1D28"/>
    <w:rsid w:val="00CF270A"/>
    <w:rsid w:val="00CF74F8"/>
    <w:rsid w:val="00D10BD4"/>
    <w:rsid w:val="00D222E4"/>
    <w:rsid w:val="00D2287A"/>
    <w:rsid w:val="00D242A0"/>
    <w:rsid w:val="00D32D3F"/>
    <w:rsid w:val="00D3427E"/>
    <w:rsid w:val="00D35738"/>
    <w:rsid w:val="00D47E4F"/>
    <w:rsid w:val="00D5514E"/>
    <w:rsid w:val="00D70216"/>
    <w:rsid w:val="00D74450"/>
    <w:rsid w:val="00D8386A"/>
    <w:rsid w:val="00D85A62"/>
    <w:rsid w:val="00D92614"/>
    <w:rsid w:val="00D93E51"/>
    <w:rsid w:val="00DA1129"/>
    <w:rsid w:val="00DA5E30"/>
    <w:rsid w:val="00DA77D0"/>
    <w:rsid w:val="00DB36B1"/>
    <w:rsid w:val="00DB3D01"/>
    <w:rsid w:val="00DB7679"/>
    <w:rsid w:val="00DC124D"/>
    <w:rsid w:val="00DC33E3"/>
    <w:rsid w:val="00DC3D3F"/>
    <w:rsid w:val="00DC524E"/>
    <w:rsid w:val="00DE6AA9"/>
    <w:rsid w:val="00DF32D3"/>
    <w:rsid w:val="00DF375F"/>
    <w:rsid w:val="00DF50C4"/>
    <w:rsid w:val="00E0034F"/>
    <w:rsid w:val="00E02667"/>
    <w:rsid w:val="00E02B45"/>
    <w:rsid w:val="00E069EF"/>
    <w:rsid w:val="00E1067A"/>
    <w:rsid w:val="00E109F6"/>
    <w:rsid w:val="00E22EAB"/>
    <w:rsid w:val="00E23ED9"/>
    <w:rsid w:val="00E306E4"/>
    <w:rsid w:val="00E32FCC"/>
    <w:rsid w:val="00E34356"/>
    <w:rsid w:val="00E4016F"/>
    <w:rsid w:val="00E420B1"/>
    <w:rsid w:val="00E421FB"/>
    <w:rsid w:val="00E42E4D"/>
    <w:rsid w:val="00E56989"/>
    <w:rsid w:val="00E56C55"/>
    <w:rsid w:val="00E62D28"/>
    <w:rsid w:val="00E674F0"/>
    <w:rsid w:val="00E75843"/>
    <w:rsid w:val="00E8650F"/>
    <w:rsid w:val="00E9057D"/>
    <w:rsid w:val="00E90D86"/>
    <w:rsid w:val="00E96518"/>
    <w:rsid w:val="00EA04A0"/>
    <w:rsid w:val="00EA2490"/>
    <w:rsid w:val="00EA2A12"/>
    <w:rsid w:val="00EA3E63"/>
    <w:rsid w:val="00EC2776"/>
    <w:rsid w:val="00EC40E8"/>
    <w:rsid w:val="00ED3E53"/>
    <w:rsid w:val="00EE7A95"/>
    <w:rsid w:val="00EF45E4"/>
    <w:rsid w:val="00F0002F"/>
    <w:rsid w:val="00F04F75"/>
    <w:rsid w:val="00F15D23"/>
    <w:rsid w:val="00F2094C"/>
    <w:rsid w:val="00F21D9D"/>
    <w:rsid w:val="00F23874"/>
    <w:rsid w:val="00F2638C"/>
    <w:rsid w:val="00F27E1F"/>
    <w:rsid w:val="00F419C1"/>
    <w:rsid w:val="00F42BE8"/>
    <w:rsid w:val="00F47CCC"/>
    <w:rsid w:val="00F47D20"/>
    <w:rsid w:val="00F536D6"/>
    <w:rsid w:val="00F54F26"/>
    <w:rsid w:val="00F55F6A"/>
    <w:rsid w:val="00F616EB"/>
    <w:rsid w:val="00F62EBE"/>
    <w:rsid w:val="00F66361"/>
    <w:rsid w:val="00F83BD1"/>
    <w:rsid w:val="00F92484"/>
    <w:rsid w:val="00FA51C5"/>
    <w:rsid w:val="00FA5E28"/>
    <w:rsid w:val="00FA68E0"/>
    <w:rsid w:val="00FB35B8"/>
    <w:rsid w:val="00FB6C82"/>
    <w:rsid w:val="00FC32CE"/>
    <w:rsid w:val="00FE4D87"/>
    <w:rsid w:val="00FF3254"/>
    <w:rsid w:val="00FF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88E905"/>
  <w15:chartTrackingRefBased/>
  <w15:docId w15:val="{B360E764-53E6-4A21-BDE5-DCA66F54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CHead">
    <w:name w:val="JC Head"/>
    <w:basedOn w:val="Normal"/>
    <w:rPr>
      <w:b/>
      <w:sz w:val="28"/>
    </w:rPr>
  </w:style>
  <w:style w:type="paragraph" w:customStyle="1" w:styleId="JCinput">
    <w:name w:val="JC input"/>
    <w:basedOn w:val="Normal"/>
    <w:rPr>
      <w:rFonts w:ascii="Arial" w:hAnsi="Arial"/>
      <w:b/>
      <w:sz w:val="32"/>
    </w:rPr>
  </w:style>
  <w:style w:type="paragraph" w:customStyle="1" w:styleId="JCtext">
    <w:name w:val="JC text"/>
    <w:basedOn w:val="Normal"/>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uiPriority w:val="99"/>
    <w:rPr>
      <w:color w:val="0000FF"/>
      <w:u w:val="single"/>
    </w:rPr>
  </w:style>
  <w:style w:type="character" w:customStyle="1" w:styleId="MTEquationSection">
    <w:name w:val="MTEquationSection"/>
    <w:rPr>
      <w:vanish/>
      <w:color w:val="FF0000"/>
    </w:rPr>
  </w:style>
  <w:style w:type="character" w:customStyle="1" w:styleId="FooterChar">
    <w:name w:val="Footer Char"/>
    <w:link w:val="Footer"/>
    <w:uiPriority w:val="99"/>
    <w:rsid w:val="0002366A"/>
    <w:rPr>
      <w:sz w:val="24"/>
    </w:rPr>
  </w:style>
  <w:style w:type="character" w:styleId="CommentReference">
    <w:name w:val="annotation reference"/>
    <w:basedOn w:val="DefaultParagraphFont"/>
    <w:uiPriority w:val="99"/>
    <w:unhideWhenUsed/>
    <w:rsid w:val="00A52418"/>
    <w:rPr>
      <w:sz w:val="16"/>
      <w:szCs w:val="16"/>
    </w:rPr>
  </w:style>
  <w:style w:type="paragraph" w:styleId="CommentText">
    <w:name w:val="annotation text"/>
    <w:basedOn w:val="Normal"/>
    <w:link w:val="CommentTextChar"/>
    <w:uiPriority w:val="99"/>
    <w:unhideWhenUsed/>
    <w:rsid w:val="00A52418"/>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A52418"/>
    <w:rPr>
      <w:rFonts w:asciiTheme="minorHAnsi" w:eastAsiaTheme="minorHAnsi" w:hAnsiTheme="minorHAnsi" w:cstheme="minorBidi"/>
    </w:rPr>
  </w:style>
  <w:style w:type="paragraph" w:styleId="BalloonText">
    <w:name w:val="Balloon Text"/>
    <w:basedOn w:val="Normal"/>
    <w:link w:val="BalloonTextChar"/>
    <w:uiPriority w:val="99"/>
    <w:rsid w:val="00A52418"/>
    <w:rPr>
      <w:rFonts w:ascii="Segoe UI" w:hAnsi="Segoe UI" w:cs="Segoe UI"/>
      <w:sz w:val="18"/>
      <w:szCs w:val="18"/>
    </w:rPr>
  </w:style>
  <w:style w:type="character" w:customStyle="1" w:styleId="BalloonTextChar">
    <w:name w:val="Balloon Text Char"/>
    <w:basedOn w:val="DefaultParagraphFont"/>
    <w:link w:val="BalloonText"/>
    <w:uiPriority w:val="99"/>
    <w:rsid w:val="00A52418"/>
    <w:rPr>
      <w:rFonts w:ascii="Segoe UI" w:hAnsi="Segoe UI" w:cs="Segoe UI"/>
      <w:sz w:val="18"/>
      <w:szCs w:val="18"/>
    </w:rPr>
  </w:style>
  <w:style w:type="character" w:customStyle="1" w:styleId="HeaderChar">
    <w:name w:val="Header Char"/>
    <w:basedOn w:val="DefaultParagraphFont"/>
    <w:link w:val="Header"/>
    <w:uiPriority w:val="99"/>
    <w:rsid w:val="00A52418"/>
    <w:rPr>
      <w:sz w:val="24"/>
    </w:rPr>
  </w:style>
  <w:style w:type="paragraph" w:styleId="CommentSubject">
    <w:name w:val="annotation subject"/>
    <w:basedOn w:val="CommentText"/>
    <w:next w:val="CommentText"/>
    <w:link w:val="CommentSubjectChar"/>
    <w:rsid w:val="005D0DA4"/>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5D0DA4"/>
    <w:rPr>
      <w:rFonts w:asciiTheme="minorHAnsi" w:eastAsiaTheme="minorHAnsi" w:hAnsiTheme="minorHAnsi" w:cstheme="minorBidi"/>
      <w:b/>
      <w:bCs/>
    </w:rPr>
  </w:style>
  <w:style w:type="paragraph" w:styleId="ListParagraph">
    <w:name w:val="List Paragraph"/>
    <w:basedOn w:val="Normal"/>
    <w:uiPriority w:val="34"/>
    <w:qFormat/>
    <w:rsid w:val="00F47D20"/>
    <w:pPr>
      <w:ind w:left="720"/>
      <w:contextualSpacing/>
    </w:pPr>
  </w:style>
  <w:style w:type="character" w:customStyle="1" w:styleId="UnresolvedMention1">
    <w:name w:val="Unresolved Mention1"/>
    <w:basedOn w:val="DefaultParagraphFont"/>
    <w:uiPriority w:val="99"/>
    <w:semiHidden/>
    <w:unhideWhenUsed/>
    <w:rsid w:val="00BE3DDE"/>
    <w:rPr>
      <w:color w:val="605E5C"/>
      <w:shd w:val="clear" w:color="auto" w:fill="E1DFDD"/>
    </w:rPr>
  </w:style>
  <w:style w:type="paragraph" w:styleId="Revision">
    <w:name w:val="Revision"/>
    <w:hidden/>
    <w:uiPriority w:val="99"/>
    <w:semiHidden/>
    <w:rsid w:val="00DC124D"/>
    <w:rPr>
      <w:sz w:val="24"/>
    </w:rPr>
  </w:style>
  <w:style w:type="paragraph" w:styleId="NormalWeb">
    <w:name w:val="Normal (Web)"/>
    <w:basedOn w:val="Normal"/>
    <w:uiPriority w:val="99"/>
    <w:unhideWhenUsed/>
    <w:rsid w:val="002F4069"/>
    <w:pPr>
      <w:spacing w:before="100" w:beforeAutospacing="1" w:after="100" w:afterAutospacing="1"/>
    </w:pPr>
    <w:rPr>
      <w:rFonts w:eastAsiaTheme="minorEastAsia"/>
      <w:szCs w:val="24"/>
    </w:rPr>
  </w:style>
  <w:style w:type="character" w:styleId="IntenseEmphasis">
    <w:name w:val="Intense Emphasis"/>
    <w:basedOn w:val="DefaultParagraphFont"/>
    <w:uiPriority w:val="21"/>
    <w:qFormat/>
    <w:rsid w:val="007E0563"/>
    <w:rPr>
      <w:i/>
      <w:iCs/>
      <w:color w:val="5B9BD5" w:themeColor="accent1"/>
    </w:rPr>
  </w:style>
  <w:style w:type="character" w:styleId="UnresolvedMention">
    <w:name w:val="Unresolved Mention"/>
    <w:basedOn w:val="DefaultParagraphFont"/>
    <w:uiPriority w:val="99"/>
    <w:semiHidden/>
    <w:unhideWhenUsed/>
    <w:rsid w:val="00346BBB"/>
    <w:rPr>
      <w:color w:val="605E5C"/>
      <w:shd w:val="clear" w:color="auto" w:fill="E1DFDD"/>
    </w:rPr>
  </w:style>
  <w:style w:type="character" w:styleId="Strong">
    <w:name w:val="Strong"/>
    <w:basedOn w:val="DefaultParagraphFont"/>
    <w:uiPriority w:val="22"/>
    <w:qFormat/>
    <w:rsid w:val="0012762E"/>
    <w:rPr>
      <w:b/>
      <w:bCs/>
    </w:rPr>
  </w:style>
  <w:style w:type="paragraph" w:customStyle="1" w:styleId="Subsubtitle">
    <w:name w:val="Subsubtitle"/>
    <w:basedOn w:val="Normal"/>
    <w:link w:val="SubsubtitleChar"/>
    <w:qFormat/>
    <w:rsid w:val="0012762E"/>
    <w:pPr>
      <w:tabs>
        <w:tab w:val="left" w:pos="720"/>
        <w:tab w:val="left" w:pos="3015"/>
      </w:tabs>
      <w:spacing w:after="160" w:line="360" w:lineRule="auto"/>
    </w:pPr>
    <w:rPr>
      <w:rFonts w:asciiTheme="minorHAnsi" w:eastAsiaTheme="minorHAnsi" w:hAnsiTheme="minorHAnsi" w:cstheme="minorBidi"/>
      <w:b/>
      <w:i/>
      <w:sz w:val="22"/>
      <w:szCs w:val="22"/>
    </w:rPr>
  </w:style>
  <w:style w:type="character" w:customStyle="1" w:styleId="SubsubtitleChar">
    <w:name w:val="Subsubtitle Char"/>
    <w:basedOn w:val="DefaultParagraphFont"/>
    <w:link w:val="Subsubtitle"/>
    <w:rsid w:val="0012762E"/>
    <w:rPr>
      <w:rFonts w:asciiTheme="minorHAnsi" w:eastAsiaTheme="minorHAnsi" w:hAnsiTheme="minorHAnsi" w:cstheme="minorBidi"/>
      <w:b/>
      <w:i/>
      <w:sz w:val="22"/>
      <w:szCs w:val="22"/>
    </w:rPr>
  </w:style>
  <w:style w:type="character" w:styleId="FollowedHyperlink">
    <w:name w:val="FollowedHyperlink"/>
    <w:basedOn w:val="DefaultParagraphFont"/>
    <w:rsid w:val="003B3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40052">
      <w:bodyDiv w:val="1"/>
      <w:marLeft w:val="0"/>
      <w:marRight w:val="0"/>
      <w:marTop w:val="0"/>
      <w:marBottom w:val="0"/>
      <w:divBdr>
        <w:top w:val="none" w:sz="0" w:space="0" w:color="auto"/>
        <w:left w:val="none" w:sz="0" w:space="0" w:color="auto"/>
        <w:bottom w:val="none" w:sz="0" w:space="0" w:color="auto"/>
        <w:right w:val="none" w:sz="0" w:space="0" w:color="auto"/>
      </w:divBdr>
    </w:div>
    <w:div w:id="106511214">
      <w:bodyDiv w:val="1"/>
      <w:marLeft w:val="0"/>
      <w:marRight w:val="0"/>
      <w:marTop w:val="0"/>
      <w:marBottom w:val="0"/>
      <w:divBdr>
        <w:top w:val="none" w:sz="0" w:space="0" w:color="auto"/>
        <w:left w:val="none" w:sz="0" w:space="0" w:color="auto"/>
        <w:bottom w:val="none" w:sz="0" w:space="0" w:color="auto"/>
        <w:right w:val="none" w:sz="0" w:space="0" w:color="auto"/>
      </w:divBdr>
    </w:div>
    <w:div w:id="174998267">
      <w:bodyDiv w:val="1"/>
      <w:marLeft w:val="0"/>
      <w:marRight w:val="0"/>
      <w:marTop w:val="0"/>
      <w:marBottom w:val="0"/>
      <w:divBdr>
        <w:top w:val="none" w:sz="0" w:space="0" w:color="auto"/>
        <w:left w:val="none" w:sz="0" w:space="0" w:color="auto"/>
        <w:bottom w:val="none" w:sz="0" w:space="0" w:color="auto"/>
        <w:right w:val="none" w:sz="0" w:space="0" w:color="auto"/>
      </w:divBdr>
    </w:div>
    <w:div w:id="302389143">
      <w:bodyDiv w:val="1"/>
      <w:marLeft w:val="0"/>
      <w:marRight w:val="0"/>
      <w:marTop w:val="0"/>
      <w:marBottom w:val="0"/>
      <w:divBdr>
        <w:top w:val="none" w:sz="0" w:space="0" w:color="auto"/>
        <w:left w:val="none" w:sz="0" w:space="0" w:color="auto"/>
        <w:bottom w:val="none" w:sz="0" w:space="0" w:color="auto"/>
        <w:right w:val="none" w:sz="0" w:space="0" w:color="auto"/>
      </w:divBdr>
    </w:div>
    <w:div w:id="416948932">
      <w:bodyDiv w:val="1"/>
      <w:marLeft w:val="0"/>
      <w:marRight w:val="0"/>
      <w:marTop w:val="0"/>
      <w:marBottom w:val="0"/>
      <w:divBdr>
        <w:top w:val="none" w:sz="0" w:space="0" w:color="auto"/>
        <w:left w:val="none" w:sz="0" w:space="0" w:color="auto"/>
        <w:bottom w:val="none" w:sz="0" w:space="0" w:color="auto"/>
        <w:right w:val="none" w:sz="0" w:space="0" w:color="auto"/>
      </w:divBdr>
    </w:div>
    <w:div w:id="440339711">
      <w:bodyDiv w:val="1"/>
      <w:marLeft w:val="0"/>
      <w:marRight w:val="0"/>
      <w:marTop w:val="0"/>
      <w:marBottom w:val="0"/>
      <w:divBdr>
        <w:top w:val="none" w:sz="0" w:space="0" w:color="auto"/>
        <w:left w:val="none" w:sz="0" w:space="0" w:color="auto"/>
        <w:bottom w:val="none" w:sz="0" w:space="0" w:color="auto"/>
        <w:right w:val="none" w:sz="0" w:space="0" w:color="auto"/>
      </w:divBdr>
    </w:div>
    <w:div w:id="549734893">
      <w:bodyDiv w:val="1"/>
      <w:marLeft w:val="0"/>
      <w:marRight w:val="0"/>
      <w:marTop w:val="0"/>
      <w:marBottom w:val="0"/>
      <w:divBdr>
        <w:top w:val="none" w:sz="0" w:space="0" w:color="auto"/>
        <w:left w:val="none" w:sz="0" w:space="0" w:color="auto"/>
        <w:bottom w:val="none" w:sz="0" w:space="0" w:color="auto"/>
        <w:right w:val="none" w:sz="0" w:space="0" w:color="auto"/>
      </w:divBdr>
    </w:div>
    <w:div w:id="601186032">
      <w:bodyDiv w:val="1"/>
      <w:marLeft w:val="0"/>
      <w:marRight w:val="0"/>
      <w:marTop w:val="0"/>
      <w:marBottom w:val="0"/>
      <w:divBdr>
        <w:top w:val="none" w:sz="0" w:space="0" w:color="auto"/>
        <w:left w:val="none" w:sz="0" w:space="0" w:color="auto"/>
        <w:bottom w:val="none" w:sz="0" w:space="0" w:color="auto"/>
        <w:right w:val="none" w:sz="0" w:space="0" w:color="auto"/>
      </w:divBdr>
    </w:div>
    <w:div w:id="636498522">
      <w:bodyDiv w:val="1"/>
      <w:marLeft w:val="0"/>
      <w:marRight w:val="0"/>
      <w:marTop w:val="0"/>
      <w:marBottom w:val="0"/>
      <w:divBdr>
        <w:top w:val="none" w:sz="0" w:space="0" w:color="auto"/>
        <w:left w:val="none" w:sz="0" w:space="0" w:color="auto"/>
        <w:bottom w:val="none" w:sz="0" w:space="0" w:color="auto"/>
        <w:right w:val="none" w:sz="0" w:space="0" w:color="auto"/>
      </w:divBdr>
    </w:div>
    <w:div w:id="732387820">
      <w:bodyDiv w:val="1"/>
      <w:marLeft w:val="0"/>
      <w:marRight w:val="0"/>
      <w:marTop w:val="0"/>
      <w:marBottom w:val="0"/>
      <w:divBdr>
        <w:top w:val="none" w:sz="0" w:space="0" w:color="auto"/>
        <w:left w:val="none" w:sz="0" w:space="0" w:color="auto"/>
        <w:bottom w:val="none" w:sz="0" w:space="0" w:color="auto"/>
        <w:right w:val="none" w:sz="0" w:space="0" w:color="auto"/>
      </w:divBdr>
    </w:div>
    <w:div w:id="751052721">
      <w:bodyDiv w:val="1"/>
      <w:marLeft w:val="0"/>
      <w:marRight w:val="0"/>
      <w:marTop w:val="0"/>
      <w:marBottom w:val="0"/>
      <w:divBdr>
        <w:top w:val="none" w:sz="0" w:space="0" w:color="auto"/>
        <w:left w:val="none" w:sz="0" w:space="0" w:color="auto"/>
        <w:bottom w:val="none" w:sz="0" w:space="0" w:color="auto"/>
        <w:right w:val="none" w:sz="0" w:space="0" w:color="auto"/>
      </w:divBdr>
    </w:div>
    <w:div w:id="880870584">
      <w:bodyDiv w:val="1"/>
      <w:marLeft w:val="0"/>
      <w:marRight w:val="0"/>
      <w:marTop w:val="0"/>
      <w:marBottom w:val="0"/>
      <w:divBdr>
        <w:top w:val="none" w:sz="0" w:space="0" w:color="auto"/>
        <w:left w:val="none" w:sz="0" w:space="0" w:color="auto"/>
        <w:bottom w:val="none" w:sz="0" w:space="0" w:color="auto"/>
        <w:right w:val="none" w:sz="0" w:space="0" w:color="auto"/>
      </w:divBdr>
    </w:div>
    <w:div w:id="1050570601">
      <w:bodyDiv w:val="1"/>
      <w:marLeft w:val="0"/>
      <w:marRight w:val="0"/>
      <w:marTop w:val="0"/>
      <w:marBottom w:val="0"/>
      <w:divBdr>
        <w:top w:val="none" w:sz="0" w:space="0" w:color="auto"/>
        <w:left w:val="none" w:sz="0" w:space="0" w:color="auto"/>
        <w:bottom w:val="none" w:sz="0" w:space="0" w:color="auto"/>
        <w:right w:val="none" w:sz="0" w:space="0" w:color="auto"/>
      </w:divBdr>
    </w:div>
    <w:div w:id="1101102920">
      <w:bodyDiv w:val="1"/>
      <w:marLeft w:val="0"/>
      <w:marRight w:val="0"/>
      <w:marTop w:val="0"/>
      <w:marBottom w:val="0"/>
      <w:divBdr>
        <w:top w:val="none" w:sz="0" w:space="0" w:color="auto"/>
        <w:left w:val="none" w:sz="0" w:space="0" w:color="auto"/>
        <w:bottom w:val="none" w:sz="0" w:space="0" w:color="auto"/>
        <w:right w:val="none" w:sz="0" w:space="0" w:color="auto"/>
      </w:divBdr>
    </w:div>
    <w:div w:id="1450315313">
      <w:bodyDiv w:val="1"/>
      <w:marLeft w:val="0"/>
      <w:marRight w:val="0"/>
      <w:marTop w:val="0"/>
      <w:marBottom w:val="0"/>
      <w:divBdr>
        <w:top w:val="none" w:sz="0" w:space="0" w:color="auto"/>
        <w:left w:val="none" w:sz="0" w:space="0" w:color="auto"/>
        <w:bottom w:val="none" w:sz="0" w:space="0" w:color="auto"/>
        <w:right w:val="none" w:sz="0" w:space="0" w:color="auto"/>
      </w:divBdr>
    </w:div>
    <w:div w:id="1471751974">
      <w:bodyDiv w:val="1"/>
      <w:marLeft w:val="0"/>
      <w:marRight w:val="0"/>
      <w:marTop w:val="0"/>
      <w:marBottom w:val="0"/>
      <w:divBdr>
        <w:top w:val="none" w:sz="0" w:space="0" w:color="auto"/>
        <w:left w:val="none" w:sz="0" w:space="0" w:color="auto"/>
        <w:bottom w:val="none" w:sz="0" w:space="0" w:color="auto"/>
        <w:right w:val="none" w:sz="0" w:space="0" w:color="auto"/>
      </w:divBdr>
    </w:div>
    <w:div w:id="1501581285">
      <w:bodyDiv w:val="1"/>
      <w:marLeft w:val="0"/>
      <w:marRight w:val="0"/>
      <w:marTop w:val="0"/>
      <w:marBottom w:val="0"/>
      <w:divBdr>
        <w:top w:val="none" w:sz="0" w:space="0" w:color="auto"/>
        <w:left w:val="none" w:sz="0" w:space="0" w:color="auto"/>
        <w:bottom w:val="none" w:sz="0" w:space="0" w:color="auto"/>
        <w:right w:val="none" w:sz="0" w:space="0" w:color="auto"/>
      </w:divBdr>
    </w:div>
    <w:div w:id="1642928794">
      <w:bodyDiv w:val="1"/>
      <w:marLeft w:val="0"/>
      <w:marRight w:val="0"/>
      <w:marTop w:val="0"/>
      <w:marBottom w:val="0"/>
      <w:divBdr>
        <w:top w:val="none" w:sz="0" w:space="0" w:color="auto"/>
        <w:left w:val="none" w:sz="0" w:space="0" w:color="auto"/>
        <w:bottom w:val="none" w:sz="0" w:space="0" w:color="auto"/>
        <w:right w:val="none" w:sz="0" w:space="0" w:color="auto"/>
      </w:divBdr>
      <w:divsChild>
        <w:div w:id="337511732">
          <w:marLeft w:val="360"/>
          <w:marRight w:val="0"/>
          <w:marTop w:val="200"/>
          <w:marBottom w:val="0"/>
          <w:divBdr>
            <w:top w:val="none" w:sz="0" w:space="0" w:color="auto"/>
            <w:left w:val="none" w:sz="0" w:space="0" w:color="auto"/>
            <w:bottom w:val="none" w:sz="0" w:space="0" w:color="auto"/>
            <w:right w:val="none" w:sz="0" w:space="0" w:color="auto"/>
          </w:divBdr>
        </w:div>
        <w:div w:id="1713769905">
          <w:marLeft w:val="360"/>
          <w:marRight w:val="0"/>
          <w:marTop w:val="200"/>
          <w:marBottom w:val="0"/>
          <w:divBdr>
            <w:top w:val="none" w:sz="0" w:space="0" w:color="auto"/>
            <w:left w:val="none" w:sz="0" w:space="0" w:color="auto"/>
            <w:bottom w:val="none" w:sz="0" w:space="0" w:color="auto"/>
            <w:right w:val="none" w:sz="0" w:space="0" w:color="auto"/>
          </w:divBdr>
        </w:div>
        <w:div w:id="1720589617">
          <w:marLeft w:val="1080"/>
          <w:marRight w:val="0"/>
          <w:marTop w:val="100"/>
          <w:marBottom w:val="0"/>
          <w:divBdr>
            <w:top w:val="none" w:sz="0" w:space="0" w:color="auto"/>
            <w:left w:val="none" w:sz="0" w:space="0" w:color="auto"/>
            <w:bottom w:val="none" w:sz="0" w:space="0" w:color="auto"/>
            <w:right w:val="none" w:sz="0" w:space="0" w:color="auto"/>
          </w:divBdr>
        </w:div>
        <w:div w:id="892274451">
          <w:marLeft w:val="1080"/>
          <w:marRight w:val="0"/>
          <w:marTop w:val="100"/>
          <w:marBottom w:val="0"/>
          <w:divBdr>
            <w:top w:val="none" w:sz="0" w:space="0" w:color="auto"/>
            <w:left w:val="none" w:sz="0" w:space="0" w:color="auto"/>
            <w:bottom w:val="none" w:sz="0" w:space="0" w:color="auto"/>
            <w:right w:val="none" w:sz="0" w:space="0" w:color="auto"/>
          </w:divBdr>
        </w:div>
      </w:divsChild>
    </w:div>
    <w:div w:id="1713117116">
      <w:bodyDiv w:val="1"/>
      <w:marLeft w:val="0"/>
      <w:marRight w:val="0"/>
      <w:marTop w:val="0"/>
      <w:marBottom w:val="0"/>
      <w:divBdr>
        <w:top w:val="none" w:sz="0" w:space="0" w:color="auto"/>
        <w:left w:val="none" w:sz="0" w:space="0" w:color="auto"/>
        <w:bottom w:val="none" w:sz="0" w:space="0" w:color="auto"/>
        <w:right w:val="none" w:sz="0" w:space="0" w:color="auto"/>
      </w:divBdr>
    </w:div>
    <w:div w:id="1738942614">
      <w:bodyDiv w:val="1"/>
      <w:marLeft w:val="0"/>
      <w:marRight w:val="0"/>
      <w:marTop w:val="0"/>
      <w:marBottom w:val="0"/>
      <w:divBdr>
        <w:top w:val="none" w:sz="0" w:space="0" w:color="auto"/>
        <w:left w:val="none" w:sz="0" w:space="0" w:color="auto"/>
        <w:bottom w:val="none" w:sz="0" w:space="0" w:color="auto"/>
        <w:right w:val="none" w:sz="0" w:space="0" w:color="auto"/>
      </w:divBdr>
      <w:divsChild>
        <w:div w:id="11731434">
          <w:marLeft w:val="360"/>
          <w:marRight w:val="0"/>
          <w:marTop w:val="200"/>
          <w:marBottom w:val="0"/>
          <w:divBdr>
            <w:top w:val="none" w:sz="0" w:space="0" w:color="auto"/>
            <w:left w:val="none" w:sz="0" w:space="0" w:color="auto"/>
            <w:bottom w:val="none" w:sz="0" w:space="0" w:color="auto"/>
            <w:right w:val="none" w:sz="0" w:space="0" w:color="auto"/>
          </w:divBdr>
        </w:div>
      </w:divsChild>
    </w:div>
    <w:div w:id="1743412013">
      <w:bodyDiv w:val="1"/>
      <w:marLeft w:val="0"/>
      <w:marRight w:val="0"/>
      <w:marTop w:val="0"/>
      <w:marBottom w:val="0"/>
      <w:divBdr>
        <w:top w:val="none" w:sz="0" w:space="0" w:color="auto"/>
        <w:left w:val="none" w:sz="0" w:space="0" w:color="auto"/>
        <w:bottom w:val="none" w:sz="0" w:space="0" w:color="auto"/>
        <w:right w:val="none" w:sz="0" w:space="0" w:color="auto"/>
      </w:divBdr>
    </w:div>
    <w:div w:id="1783836087">
      <w:bodyDiv w:val="1"/>
      <w:marLeft w:val="0"/>
      <w:marRight w:val="0"/>
      <w:marTop w:val="0"/>
      <w:marBottom w:val="0"/>
      <w:divBdr>
        <w:top w:val="none" w:sz="0" w:space="0" w:color="auto"/>
        <w:left w:val="none" w:sz="0" w:space="0" w:color="auto"/>
        <w:bottom w:val="none" w:sz="0" w:space="0" w:color="auto"/>
        <w:right w:val="none" w:sz="0" w:space="0" w:color="auto"/>
      </w:divBdr>
    </w:div>
    <w:div w:id="20568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ongress.gov/bill/116th-congress/house-bill/5859/tex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ff.org/publications/working-papers/cost-effectiveness-satellite-earth-observations-inform-post-wildfire-respon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ourcesmag.org/common-resources/does-coastal-barrier-resources-act-provide-policy-template-address-wildfire-risk/"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ff.org/events/rff-live/forests-and-climate-change-mitigation-role-marke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C0C1-F950-467F-92B2-E4349D70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Letter</vt:lpstr>
    </vt:vector>
  </TitlesOfParts>
  <Company>Resources For The Future</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Michael Zwirn</dc:creator>
  <cp:keywords/>
  <cp:lastModifiedBy>Wibbenmeyer, Matthew</cp:lastModifiedBy>
  <cp:revision>2</cp:revision>
  <cp:lastPrinted>2019-04-19T13:57:00Z</cp:lastPrinted>
  <dcterms:created xsi:type="dcterms:W3CDTF">2020-06-01T13:01:00Z</dcterms:created>
  <dcterms:modified xsi:type="dcterms:W3CDTF">2020-06-01T13:01:00Z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